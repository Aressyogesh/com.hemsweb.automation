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7276" w14:textId="77777777" w:rsidR="00B0780A" w:rsidRPr="00B0780A" w:rsidRDefault="00B0780A" w:rsidP="00B0780A">
      <w:pPr>
        <w:shd w:val="clear" w:color="auto" w:fill="FFFFFF"/>
        <w:spacing w:after="240" w:line="240" w:lineRule="auto"/>
        <w:outlineLvl w:val="0"/>
        <w:rPr>
          <w:rFonts w:ascii="Trebuchet MS" w:eastAsia="Times New Roman" w:hAnsi="Trebuchet MS" w:cs="Times New Roman"/>
          <w:b/>
          <w:bCs/>
          <w:color w:val="444542"/>
          <w:kern w:val="36"/>
          <w:sz w:val="45"/>
          <w:szCs w:val="45"/>
          <w:lang w:eastAsia="en-IN"/>
        </w:rPr>
      </w:pPr>
      <w:r w:rsidRPr="00B0780A">
        <w:rPr>
          <w:rFonts w:ascii="Trebuchet MS" w:eastAsia="Times New Roman" w:hAnsi="Trebuchet MS" w:cs="Times New Roman"/>
          <w:b/>
          <w:bCs/>
          <w:color w:val="444542"/>
          <w:kern w:val="36"/>
          <w:sz w:val="45"/>
          <w:szCs w:val="45"/>
          <w:lang w:eastAsia="en-IN"/>
        </w:rPr>
        <w:t>OOPs concepts in Java</w:t>
      </w:r>
    </w:p>
    <w:p w14:paraId="09421DAD" w14:textId="3C1D9EB5" w:rsidR="00B63F40" w:rsidRDefault="00B0780A">
      <w:pPr>
        <w:rPr>
          <w:rFonts w:ascii="Arial" w:hAnsi="Arial" w:cs="Arial"/>
          <w:color w:val="222426"/>
          <w:sz w:val="26"/>
          <w:szCs w:val="26"/>
          <w:shd w:val="clear" w:color="auto" w:fill="FFFFFF"/>
        </w:rPr>
      </w:pPr>
      <w:r w:rsidRPr="00B0780A">
        <w:rPr>
          <w:rFonts w:ascii="Arial" w:hAnsi="Arial" w:cs="Arial"/>
          <w:color w:val="222426"/>
          <w:sz w:val="26"/>
          <w:szCs w:val="26"/>
          <w:highlight w:val="yellow"/>
          <w:shd w:val="clear" w:color="auto" w:fill="FFFFFF"/>
        </w:rPr>
        <w:t>Object-oriented programming System(OOPs) is a programming paradigm based on the concept of “objects” that contain data and methods.</w:t>
      </w:r>
      <w:r>
        <w:rPr>
          <w:rFonts w:ascii="Arial" w:hAnsi="Arial" w:cs="Arial"/>
          <w:color w:val="222426"/>
          <w:sz w:val="26"/>
          <w:szCs w:val="26"/>
          <w:shd w:val="clear" w:color="auto" w:fill="FFFFFF"/>
        </w:rPr>
        <w:t xml:space="preserve"> </w:t>
      </w:r>
      <w:r w:rsidRPr="00B0780A">
        <w:rPr>
          <w:rFonts w:ascii="Arial" w:hAnsi="Arial" w:cs="Arial"/>
          <w:color w:val="222426"/>
          <w:sz w:val="26"/>
          <w:szCs w:val="26"/>
          <w:highlight w:val="yellow"/>
          <w:shd w:val="clear" w:color="auto" w:fill="FFFFFF"/>
        </w:rPr>
        <w:t>The primary purpose of object-oriented programming is to increase the flexibility and maintainability of programs.</w:t>
      </w:r>
      <w:r>
        <w:rPr>
          <w:rFonts w:ascii="Arial" w:hAnsi="Arial" w:cs="Arial"/>
          <w:color w:val="222426"/>
          <w:sz w:val="26"/>
          <w:szCs w:val="26"/>
          <w:shd w:val="clear" w:color="auto" w:fill="FFFFFF"/>
        </w:rPr>
        <w:t xml:space="preserve"> Object oriented programming brings together data and its behaviour(methods) in a single location(object) makes it easier to understand how a program works. </w:t>
      </w:r>
    </w:p>
    <w:p w14:paraId="6A19412F" w14:textId="77777777" w:rsidR="00371FD3" w:rsidRDefault="00371FD3" w:rsidP="00371FD3">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Polymorphism </w:t>
      </w:r>
    </w:p>
    <w:p w14:paraId="575E680F" w14:textId="1C208FC1" w:rsidR="00371FD3" w:rsidRDefault="00371FD3">
      <w:pPr>
        <w:rPr>
          <w:rFonts w:ascii="Arial" w:hAnsi="Arial" w:cs="Arial"/>
          <w:color w:val="222426"/>
          <w:sz w:val="26"/>
          <w:szCs w:val="26"/>
          <w:shd w:val="clear" w:color="auto" w:fill="FFFFFF"/>
        </w:rPr>
      </w:pPr>
      <w:r w:rsidRPr="00371FD3">
        <w:rPr>
          <w:rFonts w:ascii="Arial" w:hAnsi="Arial" w:cs="Arial"/>
          <w:color w:val="222426"/>
          <w:sz w:val="26"/>
          <w:szCs w:val="26"/>
          <w:highlight w:val="yellow"/>
          <w:shd w:val="clear" w:color="auto" w:fill="FFFFFF"/>
        </w:rPr>
        <w:t>Polymorphism is one of the </w:t>
      </w:r>
      <w:hyperlink r:id="rId5" w:history="1">
        <w:r w:rsidRPr="00371FD3">
          <w:rPr>
            <w:rStyle w:val="Hyperlink"/>
            <w:rFonts w:ascii="Arial" w:hAnsi="Arial" w:cs="Arial"/>
            <w:color w:val="7DC246"/>
            <w:sz w:val="26"/>
            <w:szCs w:val="26"/>
            <w:highlight w:val="yellow"/>
            <w:u w:val="none"/>
            <w:shd w:val="clear" w:color="auto" w:fill="FFFFFF"/>
          </w:rPr>
          <w:t>OOPs</w:t>
        </w:r>
      </w:hyperlink>
      <w:r w:rsidRPr="00371FD3">
        <w:rPr>
          <w:rFonts w:ascii="Arial" w:hAnsi="Arial" w:cs="Arial"/>
          <w:color w:val="222426"/>
          <w:sz w:val="26"/>
          <w:szCs w:val="26"/>
          <w:highlight w:val="yellow"/>
          <w:shd w:val="clear" w:color="auto" w:fill="FFFFFF"/>
        </w:rPr>
        <w:t> feature that allows us to perform a single action in different ways.</w:t>
      </w:r>
      <w:r>
        <w:rPr>
          <w:rFonts w:ascii="Arial" w:hAnsi="Arial" w:cs="Arial"/>
          <w:color w:val="222426"/>
          <w:sz w:val="26"/>
          <w:szCs w:val="26"/>
          <w:shd w:val="clear" w:color="auto" w:fill="FFFFFF"/>
        </w:rPr>
        <w:t xml:space="preserve"> For example, let’s say we have a class </w:t>
      </w:r>
      <w:r>
        <w:rPr>
          <w:rStyle w:val="HTMLCode"/>
          <w:rFonts w:ascii="Arial" w:eastAsiaTheme="minorHAnsi" w:hAnsi="Arial" w:cs="Arial"/>
          <w:color w:val="222426"/>
          <w:sz w:val="26"/>
          <w:szCs w:val="26"/>
          <w:shd w:val="clear" w:color="auto" w:fill="EEEEEE"/>
        </w:rPr>
        <w:t>Animal</w:t>
      </w:r>
      <w:r>
        <w:rPr>
          <w:rFonts w:ascii="Arial" w:hAnsi="Arial" w:cs="Arial"/>
          <w:color w:val="222426"/>
          <w:sz w:val="26"/>
          <w:szCs w:val="26"/>
          <w:shd w:val="clear" w:color="auto" w:fill="FFFFFF"/>
        </w:rPr>
        <w:t> that has a method </w:t>
      </w:r>
      <w:r>
        <w:rPr>
          <w:rStyle w:val="HTMLCode"/>
          <w:rFonts w:ascii="Arial" w:eastAsiaTheme="minorHAnsi" w:hAnsi="Arial" w:cs="Arial"/>
          <w:color w:val="222426"/>
          <w:sz w:val="26"/>
          <w:szCs w:val="26"/>
          <w:shd w:val="clear" w:color="auto" w:fill="EEEEEE"/>
        </w:rPr>
        <w:t>sound()</w:t>
      </w:r>
      <w:r>
        <w:rPr>
          <w:rFonts w:ascii="Arial" w:hAnsi="Arial" w:cs="Arial"/>
          <w:color w:val="222426"/>
          <w:sz w:val="26"/>
          <w:szCs w:val="26"/>
          <w:shd w:val="clear" w:color="auto" w:fill="FFFFFF"/>
        </w:rPr>
        <w:t xml:space="preserve">. Since this is a generic class so we can’t give it </w:t>
      </w:r>
      <w:proofErr w:type="gramStart"/>
      <w:r>
        <w:rPr>
          <w:rFonts w:ascii="Arial" w:hAnsi="Arial" w:cs="Arial"/>
          <w:color w:val="222426"/>
          <w:sz w:val="26"/>
          <w:szCs w:val="26"/>
          <w:shd w:val="clear" w:color="auto" w:fill="FFFFFF"/>
        </w:rPr>
        <w:t>a</w:t>
      </w:r>
      <w:proofErr w:type="gramEnd"/>
      <w:r>
        <w:rPr>
          <w:rFonts w:ascii="Arial" w:hAnsi="Arial" w:cs="Arial"/>
          <w:color w:val="222426"/>
          <w:sz w:val="26"/>
          <w:szCs w:val="26"/>
          <w:shd w:val="clear" w:color="auto" w:fill="FFFFFF"/>
        </w:rPr>
        <w:t xml:space="preserve"> implementation like: Roar, Meow, Oink etc. </w:t>
      </w:r>
      <w:r w:rsidRPr="00D22C4C">
        <w:rPr>
          <w:rFonts w:ascii="Arial" w:hAnsi="Arial" w:cs="Arial"/>
          <w:color w:val="222426"/>
          <w:sz w:val="26"/>
          <w:szCs w:val="26"/>
          <w:highlight w:val="yellow"/>
          <w:shd w:val="clear" w:color="auto" w:fill="FFFFFF"/>
        </w:rPr>
        <w:t>We had to give a generic message.</w:t>
      </w:r>
    </w:p>
    <w:p w14:paraId="69F6E841" w14:textId="77777777" w:rsidR="00D22C4C" w:rsidRPr="00D22C4C" w:rsidRDefault="00D22C4C" w:rsidP="00D22C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22C4C">
        <w:rPr>
          <w:rFonts w:ascii="Consolas" w:eastAsia="Times New Roman" w:hAnsi="Consolas" w:cs="Courier New"/>
          <w:color w:val="00008B"/>
          <w:sz w:val="20"/>
          <w:szCs w:val="20"/>
          <w:lang w:eastAsia="en-IN"/>
        </w:rPr>
        <w:t>public</w:t>
      </w:r>
      <w:r w:rsidRPr="00D22C4C">
        <w:rPr>
          <w:rFonts w:ascii="Consolas" w:eastAsia="Times New Roman" w:hAnsi="Consolas" w:cs="Courier New"/>
          <w:color w:val="000000"/>
          <w:sz w:val="20"/>
          <w:szCs w:val="20"/>
          <w:lang w:eastAsia="en-IN"/>
        </w:rPr>
        <w:t xml:space="preserve"> </w:t>
      </w:r>
      <w:r w:rsidRPr="00D22C4C">
        <w:rPr>
          <w:rFonts w:ascii="Consolas" w:eastAsia="Times New Roman" w:hAnsi="Consolas" w:cs="Courier New"/>
          <w:color w:val="00008B"/>
          <w:sz w:val="20"/>
          <w:szCs w:val="20"/>
          <w:lang w:eastAsia="en-IN"/>
        </w:rPr>
        <w:t>class</w:t>
      </w:r>
      <w:r w:rsidRPr="00D22C4C">
        <w:rPr>
          <w:rFonts w:ascii="Consolas" w:eastAsia="Times New Roman" w:hAnsi="Consolas" w:cs="Courier New"/>
          <w:color w:val="000000"/>
          <w:sz w:val="20"/>
          <w:szCs w:val="20"/>
          <w:lang w:eastAsia="en-IN"/>
        </w:rPr>
        <w:t xml:space="preserve"> </w:t>
      </w:r>
      <w:r w:rsidRPr="00D22C4C">
        <w:rPr>
          <w:rFonts w:ascii="Consolas" w:eastAsia="Times New Roman" w:hAnsi="Consolas" w:cs="Courier New"/>
          <w:color w:val="2B91AF"/>
          <w:sz w:val="20"/>
          <w:szCs w:val="20"/>
          <w:lang w:eastAsia="en-IN"/>
        </w:rPr>
        <w:t>Animal</w:t>
      </w:r>
      <w:r w:rsidRPr="00D22C4C">
        <w:rPr>
          <w:rFonts w:ascii="Consolas" w:eastAsia="Times New Roman" w:hAnsi="Consolas" w:cs="Courier New"/>
          <w:color w:val="000000"/>
          <w:sz w:val="20"/>
          <w:szCs w:val="20"/>
          <w:lang w:eastAsia="en-IN"/>
        </w:rPr>
        <w:t>{</w:t>
      </w:r>
    </w:p>
    <w:p w14:paraId="4039000C" w14:textId="77777777" w:rsidR="00D22C4C" w:rsidRPr="00D22C4C" w:rsidRDefault="00D22C4C" w:rsidP="00D22C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22C4C">
        <w:rPr>
          <w:rFonts w:ascii="Consolas" w:eastAsia="Times New Roman" w:hAnsi="Consolas" w:cs="Courier New"/>
          <w:color w:val="000000"/>
          <w:sz w:val="20"/>
          <w:szCs w:val="20"/>
          <w:lang w:eastAsia="en-IN"/>
        </w:rPr>
        <w:t xml:space="preserve">   ...</w:t>
      </w:r>
    </w:p>
    <w:p w14:paraId="65C39E8E" w14:textId="77777777" w:rsidR="00D22C4C" w:rsidRPr="00D22C4C" w:rsidRDefault="00D22C4C" w:rsidP="00D22C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22C4C">
        <w:rPr>
          <w:rFonts w:ascii="Consolas" w:eastAsia="Times New Roman" w:hAnsi="Consolas" w:cs="Courier New"/>
          <w:color w:val="000000"/>
          <w:sz w:val="20"/>
          <w:szCs w:val="20"/>
          <w:lang w:eastAsia="en-IN"/>
        </w:rPr>
        <w:t xml:space="preserve">   </w:t>
      </w:r>
      <w:r w:rsidRPr="00D22C4C">
        <w:rPr>
          <w:rFonts w:ascii="Consolas" w:eastAsia="Times New Roman" w:hAnsi="Consolas" w:cs="Courier New"/>
          <w:color w:val="00008B"/>
          <w:sz w:val="20"/>
          <w:szCs w:val="20"/>
          <w:lang w:eastAsia="en-IN"/>
        </w:rPr>
        <w:t>public</w:t>
      </w:r>
      <w:r w:rsidRPr="00D22C4C">
        <w:rPr>
          <w:rFonts w:ascii="Consolas" w:eastAsia="Times New Roman" w:hAnsi="Consolas" w:cs="Courier New"/>
          <w:color w:val="000000"/>
          <w:sz w:val="20"/>
          <w:szCs w:val="20"/>
          <w:lang w:eastAsia="en-IN"/>
        </w:rPr>
        <w:t xml:space="preserve"> </w:t>
      </w:r>
      <w:r w:rsidRPr="00D22C4C">
        <w:rPr>
          <w:rFonts w:ascii="Consolas" w:eastAsia="Times New Roman" w:hAnsi="Consolas" w:cs="Courier New"/>
          <w:color w:val="00008B"/>
          <w:sz w:val="20"/>
          <w:szCs w:val="20"/>
          <w:lang w:eastAsia="en-IN"/>
        </w:rPr>
        <w:t>void</w:t>
      </w:r>
      <w:r w:rsidRPr="00D22C4C">
        <w:rPr>
          <w:rFonts w:ascii="Consolas" w:eastAsia="Times New Roman" w:hAnsi="Consolas" w:cs="Courier New"/>
          <w:color w:val="000000"/>
          <w:sz w:val="20"/>
          <w:szCs w:val="20"/>
          <w:lang w:eastAsia="en-IN"/>
        </w:rPr>
        <w:t xml:space="preserve"> sound(){</w:t>
      </w:r>
    </w:p>
    <w:p w14:paraId="1CA69165" w14:textId="77777777" w:rsidR="00D22C4C" w:rsidRPr="00D22C4C" w:rsidRDefault="00D22C4C" w:rsidP="00D22C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22C4C">
        <w:rPr>
          <w:rFonts w:ascii="Consolas" w:eastAsia="Times New Roman" w:hAnsi="Consolas" w:cs="Courier New"/>
          <w:color w:val="000000"/>
          <w:sz w:val="20"/>
          <w:szCs w:val="20"/>
          <w:lang w:eastAsia="en-IN"/>
        </w:rPr>
        <w:t xml:space="preserve">      </w:t>
      </w:r>
      <w:r w:rsidRPr="00D22C4C">
        <w:rPr>
          <w:rFonts w:ascii="Consolas" w:eastAsia="Times New Roman" w:hAnsi="Consolas" w:cs="Courier New"/>
          <w:color w:val="2B91AF"/>
          <w:sz w:val="20"/>
          <w:szCs w:val="20"/>
          <w:lang w:eastAsia="en-IN"/>
        </w:rPr>
        <w:t>System</w:t>
      </w:r>
      <w:r w:rsidRPr="00D22C4C">
        <w:rPr>
          <w:rFonts w:ascii="Consolas" w:eastAsia="Times New Roman" w:hAnsi="Consolas" w:cs="Courier New"/>
          <w:color w:val="000000"/>
          <w:sz w:val="20"/>
          <w:szCs w:val="20"/>
          <w:lang w:eastAsia="en-IN"/>
        </w:rPr>
        <w:t>.</w:t>
      </w:r>
      <w:r w:rsidRPr="00D22C4C">
        <w:rPr>
          <w:rFonts w:ascii="Consolas" w:eastAsia="Times New Roman" w:hAnsi="Consolas" w:cs="Courier New"/>
          <w:color w:val="00008B"/>
          <w:sz w:val="20"/>
          <w:szCs w:val="20"/>
          <w:lang w:eastAsia="en-IN"/>
        </w:rPr>
        <w:t>out</w:t>
      </w:r>
      <w:r w:rsidRPr="00D22C4C">
        <w:rPr>
          <w:rFonts w:ascii="Consolas" w:eastAsia="Times New Roman" w:hAnsi="Consolas" w:cs="Courier New"/>
          <w:color w:val="000000"/>
          <w:sz w:val="20"/>
          <w:szCs w:val="20"/>
          <w:lang w:eastAsia="en-IN"/>
        </w:rPr>
        <w:t>.println(</w:t>
      </w:r>
      <w:r w:rsidRPr="00D22C4C">
        <w:rPr>
          <w:rFonts w:ascii="Consolas" w:eastAsia="Times New Roman" w:hAnsi="Consolas" w:cs="Courier New"/>
          <w:color w:val="800000"/>
          <w:sz w:val="20"/>
          <w:szCs w:val="20"/>
          <w:lang w:eastAsia="en-IN"/>
        </w:rPr>
        <w:t>"Animal is making a sound"</w:t>
      </w:r>
      <w:r w:rsidRPr="00D22C4C">
        <w:rPr>
          <w:rFonts w:ascii="Consolas" w:eastAsia="Times New Roman" w:hAnsi="Consolas" w:cs="Courier New"/>
          <w:color w:val="000000"/>
          <w:sz w:val="20"/>
          <w:szCs w:val="20"/>
          <w:lang w:eastAsia="en-IN"/>
        </w:rPr>
        <w:t xml:space="preserve">);   </w:t>
      </w:r>
    </w:p>
    <w:p w14:paraId="3D248112" w14:textId="77777777" w:rsidR="00D22C4C" w:rsidRPr="00D22C4C" w:rsidRDefault="00D22C4C" w:rsidP="00D22C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22C4C">
        <w:rPr>
          <w:rFonts w:ascii="Consolas" w:eastAsia="Times New Roman" w:hAnsi="Consolas" w:cs="Courier New"/>
          <w:color w:val="000000"/>
          <w:sz w:val="20"/>
          <w:szCs w:val="20"/>
          <w:lang w:eastAsia="en-IN"/>
        </w:rPr>
        <w:t xml:space="preserve">   }</w:t>
      </w:r>
    </w:p>
    <w:p w14:paraId="3C785DEA" w14:textId="77777777" w:rsidR="00D22C4C" w:rsidRPr="00D22C4C" w:rsidRDefault="00D22C4C" w:rsidP="00D22C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D22C4C">
        <w:rPr>
          <w:rFonts w:ascii="Consolas" w:eastAsia="Times New Roman" w:hAnsi="Consolas" w:cs="Courier New"/>
          <w:color w:val="000000"/>
          <w:sz w:val="20"/>
          <w:szCs w:val="20"/>
          <w:lang w:eastAsia="en-IN"/>
        </w:rPr>
        <w:t>}</w:t>
      </w:r>
    </w:p>
    <w:p w14:paraId="2837AAB8" w14:textId="4208C31F" w:rsidR="00D22C4C" w:rsidRDefault="00D22C4C"/>
    <w:p w14:paraId="6290B7A6"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sidRPr="00326F86">
        <w:rPr>
          <w:rFonts w:ascii="Arial" w:hAnsi="Arial" w:cs="Arial"/>
          <w:color w:val="222426"/>
          <w:sz w:val="26"/>
          <w:szCs w:val="26"/>
          <w:highlight w:val="yellow"/>
        </w:rPr>
        <w:t xml:space="preserve">Now </w:t>
      </w:r>
      <w:proofErr w:type="spellStart"/>
      <w:r w:rsidRPr="00326F86">
        <w:rPr>
          <w:rFonts w:ascii="Arial" w:hAnsi="Arial" w:cs="Arial"/>
          <w:color w:val="222426"/>
          <w:sz w:val="26"/>
          <w:szCs w:val="26"/>
          <w:highlight w:val="yellow"/>
        </w:rPr>
        <w:t>lets</w:t>
      </w:r>
      <w:proofErr w:type="spellEnd"/>
      <w:r w:rsidRPr="00326F86">
        <w:rPr>
          <w:rFonts w:ascii="Arial" w:hAnsi="Arial" w:cs="Arial"/>
          <w:color w:val="222426"/>
          <w:sz w:val="26"/>
          <w:szCs w:val="26"/>
          <w:highlight w:val="yellow"/>
        </w:rPr>
        <w:t xml:space="preserve"> say we two subclasses of Animal class: </w:t>
      </w:r>
      <w:r w:rsidRPr="00326F86">
        <w:rPr>
          <w:rStyle w:val="HTMLCode"/>
          <w:rFonts w:ascii="Arial" w:hAnsi="Arial" w:cs="Arial"/>
          <w:color w:val="222426"/>
          <w:highlight w:val="yellow"/>
          <w:shd w:val="clear" w:color="auto" w:fill="EEEEEE"/>
        </w:rPr>
        <w:t>Horse</w:t>
      </w:r>
      <w:r w:rsidRPr="00326F86">
        <w:rPr>
          <w:rFonts w:ascii="Arial" w:hAnsi="Arial" w:cs="Arial"/>
          <w:color w:val="222426"/>
          <w:sz w:val="26"/>
          <w:szCs w:val="26"/>
          <w:highlight w:val="yellow"/>
        </w:rPr>
        <w:t> and </w:t>
      </w:r>
      <w:r w:rsidRPr="00326F86">
        <w:rPr>
          <w:rStyle w:val="HTMLCode"/>
          <w:rFonts w:ascii="Arial" w:hAnsi="Arial" w:cs="Arial"/>
          <w:color w:val="222426"/>
          <w:highlight w:val="yellow"/>
          <w:shd w:val="clear" w:color="auto" w:fill="EEEEEE"/>
        </w:rPr>
        <w:t>Cat</w:t>
      </w:r>
      <w:r w:rsidRPr="00326F86">
        <w:rPr>
          <w:rFonts w:ascii="Arial" w:hAnsi="Arial" w:cs="Arial"/>
          <w:color w:val="222426"/>
          <w:sz w:val="26"/>
          <w:szCs w:val="26"/>
          <w:highlight w:val="yellow"/>
        </w:rPr>
        <w:t> that extends (see </w:t>
      </w:r>
      <w:hyperlink r:id="rId6" w:history="1">
        <w:r w:rsidRPr="00326F86">
          <w:rPr>
            <w:rStyle w:val="Hyperlink"/>
            <w:rFonts w:ascii="Arial" w:hAnsi="Arial" w:cs="Arial"/>
            <w:color w:val="7DC246"/>
            <w:sz w:val="26"/>
            <w:szCs w:val="26"/>
            <w:highlight w:val="yellow"/>
          </w:rPr>
          <w:t>Inheritance</w:t>
        </w:r>
      </w:hyperlink>
      <w:r w:rsidRPr="00326F86">
        <w:rPr>
          <w:rFonts w:ascii="Arial" w:hAnsi="Arial" w:cs="Arial"/>
          <w:color w:val="222426"/>
          <w:sz w:val="26"/>
          <w:szCs w:val="26"/>
          <w:highlight w:val="yellow"/>
        </w:rPr>
        <w:t>) </w:t>
      </w:r>
      <w:r w:rsidRPr="00326F86">
        <w:rPr>
          <w:rStyle w:val="HTMLCode"/>
          <w:rFonts w:ascii="Arial" w:hAnsi="Arial" w:cs="Arial"/>
          <w:color w:val="222426"/>
          <w:highlight w:val="yellow"/>
          <w:shd w:val="clear" w:color="auto" w:fill="EEEEEE"/>
        </w:rPr>
        <w:t>Animal</w:t>
      </w:r>
      <w:r w:rsidRPr="00326F86">
        <w:rPr>
          <w:rFonts w:ascii="Arial" w:hAnsi="Arial" w:cs="Arial"/>
          <w:color w:val="222426"/>
          <w:sz w:val="26"/>
          <w:szCs w:val="26"/>
          <w:highlight w:val="yellow"/>
        </w:rPr>
        <w:t> class.</w:t>
      </w:r>
      <w:r>
        <w:rPr>
          <w:rFonts w:ascii="Arial" w:hAnsi="Arial" w:cs="Arial"/>
          <w:color w:val="222426"/>
          <w:sz w:val="26"/>
          <w:szCs w:val="26"/>
        </w:rPr>
        <w:t xml:space="preserve"> We can provide the implementation to the same method </w:t>
      </w:r>
      <w:proofErr w:type="gramStart"/>
      <w:r>
        <w:rPr>
          <w:rFonts w:ascii="Arial" w:hAnsi="Arial" w:cs="Arial"/>
          <w:color w:val="222426"/>
          <w:sz w:val="26"/>
          <w:szCs w:val="26"/>
        </w:rPr>
        <w:t>like</w:t>
      </w:r>
      <w:proofErr w:type="gramEnd"/>
      <w:r>
        <w:rPr>
          <w:rFonts w:ascii="Arial" w:hAnsi="Arial" w:cs="Arial"/>
          <w:color w:val="222426"/>
          <w:sz w:val="26"/>
          <w:szCs w:val="26"/>
        </w:rPr>
        <w:t xml:space="preserve"> this:</w:t>
      </w:r>
    </w:p>
    <w:p w14:paraId="64E24EEB" w14:textId="77777777" w:rsidR="00326F86" w:rsidRDefault="00326F86" w:rsidP="00326F86">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Horse</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14:paraId="58FA71A0" w14:textId="77777777" w:rsidR="00326F86" w:rsidRDefault="00326F86" w:rsidP="00326F86">
      <w:pPr>
        <w:pStyle w:val="HTMLPreformatted"/>
        <w:shd w:val="clear" w:color="auto" w:fill="EEEEEE"/>
        <w:rPr>
          <w:rStyle w:val="pln"/>
          <w:rFonts w:ascii="Consolas" w:hAnsi="Consolas"/>
          <w:color w:val="000000"/>
        </w:rPr>
      </w:pPr>
      <w:r>
        <w:rPr>
          <w:rStyle w:val="pun"/>
          <w:rFonts w:ascii="Consolas" w:hAnsi="Consolas"/>
          <w:color w:val="000000"/>
        </w:rPr>
        <w:t>...</w:t>
      </w:r>
    </w:p>
    <w:p w14:paraId="1AE5E251"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p>
    <w:p w14:paraId="0027F314"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14:paraId="17A4FBD8"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"Neigh"</w:t>
      </w:r>
      <w:r>
        <w:rPr>
          <w:rStyle w:val="pun"/>
          <w:rFonts w:ascii="Consolas" w:hAnsi="Consolas"/>
          <w:color w:val="000000"/>
        </w:rPr>
        <w:t>);</w:t>
      </w:r>
    </w:p>
    <w:p w14:paraId="2F5E3C14"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D338C5C" w14:textId="77777777" w:rsidR="00326F86" w:rsidRDefault="00326F86" w:rsidP="00326F86">
      <w:pPr>
        <w:pStyle w:val="HTMLPreformatted"/>
        <w:shd w:val="clear" w:color="auto" w:fill="EEEEEE"/>
        <w:rPr>
          <w:rFonts w:ascii="Consolas" w:hAnsi="Consolas"/>
          <w:color w:val="222426"/>
        </w:rPr>
      </w:pPr>
      <w:r>
        <w:rPr>
          <w:rStyle w:val="pun"/>
          <w:rFonts w:ascii="Consolas" w:hAnsi="Consolas"/>
          <w:color w:val="000000"/>
        </w:rPr>
        <w:t>}</w:t>
      </w:r>
    </w:p>
    <w:p w14:paraId="4D9C8135"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and</w:t>
      </w:r>
    </w:p>
    <w:p w14:paraId="0815BBA7" w14:textId="77777777" w:rsidR="00326F86" w:rsidRDefault="00326F86" w:rsidP="00326F86">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Cat</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14:paraId="44CCB0A3" w14:textId="77777777" w:rsidR="00326F86" w:rsidRDefault="00326F86" w:rsidP="00326F86">
      <w:pPr>
        <w:pStyle w:val="HTMLPreformatted"/>
        <w:shd w:val="clear" w:color="auto" w:fill="EEEEEE"/>
        <w:rPr>
          <w:rStyle w:val="pln"/>
          <w:rFonts w:ascii="Consolas" w:hAnsi="Consolas"/>
          <w:color w:val="000000"/>
        </w:rPr>
      </w:pPr>
      <w:r>
        <w:rPr>
          <w:rStyle w:val="pun"/>
          <w:rFonts w:ascii="Consolas" w:hAnsi="Consolas"/>
          <w:color w:val="000000"/>
        </w:rPr>
        <w:t>...</w:t>
      </w:r>
    </w:p>
    <w:p w14:paraId="7BA1352D"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p>
    <w:p w14:paraId="728208FD"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14:paraId="019FC5AE"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"Meow"</w:t>
      </w:r>
      <w:r>
        <w:rPr>
          <w:rStyle w:val="pun"/>
          <w:rFonts w:ascii="Consolas" w:hAnsi="Consolas"/>
          <w:color w:val="000000"/>
        </w:rPr>
        <w:t>);</w:t>
      </w:r>
    </w:p>
    <w:p w14:paraId="696F49BF"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D6D24AA" w14:textId="77777777" w:rsidR="00326F86" w:rsidRDefault="00326F86" w:rsidP="00326F86">
      <w:pPr>
        <w:pStyle w:val="HTMLPreformatted"/>
        <w:shd w:val="clear" w:color="auto" w:fill="EEEEEE"/>
        <w:rPr>
          <w:rFonts w:ascii="Consolas" w:hAnsi="Consolas"/>
          <w:color w:val="222426"/>
        </w:rPr>
      </w:pPr>
      <w:r>
        <w:rPr>
          <w:rStyle w:val="pun"/>
          <w:rFonts w:ascii="Consolas" w:hAnsi="Consolas"/>
          <w:color w:val="000000"/>
        </w:rPr>
        <w:t>}</w:t>
      </w:r>
    </w:p>
    <w:p w14:paraId="65324B29" w14:textId="0F2471DE" w:rsidR="00326F86" w:rsidRDefault="00326F86"/>
    <w:p w14:paraId="4DE95BEE" w14:textId="77777777" w:rsidR="00326F86" w:rsidRDefault="00326F86" w:rsidP="00326F86">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What is polymorphism in programming?</w:t>
      </w:r>
    </w:p>
    <w:p w14:paraId="0C7893C1"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Polymorphism is the capability of a method to do different things based on the object that it is acting upon. </w:t>
      </w:r>
      <w:r w:rsidRPr="00405B11">
        <w:rPr>
          <w:rFonts w:ascii="Arial" w:hAnsi="Arial" w:cs="Arial"/>
          <w:color w:val="222426"/>
          <w:sz w:val="26"/>
          <w:szCs w:val="26"/>
          <w:highlight w:val="yellow"/>
        </w:rPr>
        <w:t>In other words, polymorphism allows you define one interface and have multiple implementations</w:t>
      </w:r>
      <w:r>
        <w:rPr>
          <w:rFonts w:ascii="Arial" w:hAnsi="Arial" w:cs="Arial"/>
          <w:color w:val="222426"/>
          <w:sz w:val="26"/>
          <w:szCs w:val="26"/>
        </w:rPr>
        <w:t>. As we have seen in the above example that we have defined the method sound() and have the multiple implementations of it in the different-2 sub classes.</w:t>
      </w:r>
      <w:r>
        <w:rPr>
          <w:rFonts w:ascii="Arial" w:hAnsi="Arial" w:cs="Arial"/>
          <w:color w:val="222426"/>
          <w:sz w:val="26"/>
          <w:szCs w:val="26"/>
        </w:rPr>
        <w:br/>
      </w:r>
      <w:r w:rsidRPr="00405B11">
        <w:rPr>
          <w:rFonts w:ascii="Arial" w:hAnsi="Arial" w:cs="Arial"/>
          <w:color w:val="222426"/>
          <w:sz w:val="26"/>
          <w:szCs w:val="26"/>
          <w:highlight w:val="yellow"/>
        </w:rPr>
        <w:t>Which sound() method will be called is determined at runtime so the example we gave above is a </w:t>
      </w:r>
      <w:r w:rsidRPr="00405B11">
        <w:rPr>
          <w:rStyle w:val="Strong"/>
          <w:rFonts w:ascii="Arial" w:hAnsi="Arial" w:cs="Arial"/>
          <w:color w:val="222426"/>
          <w:sz w:val="26"/>
          <w:szCs w:val="26"/>
          <w:highlight w:val="yellow"/>
        </w:rPr>
        <w:t>runtime polymorphism example</w:t>
      </w:r>
      <w:r w:rsidRPr="00405B11">
        <w:rPr>
          <w:rFonts w:ascii="Arial" w:hAnsi="Arial" w:cs="Arial"/>
          <w:color w:val="222426"/>
          <w:sz w:val="26"/>
          <w:szCs w:val="26"/>
          <w:highlight w:val="yellow"/>
        </w:rPr>
        <w:t>.</w:t>
      </w:r>
    </w:p>
    <w:p w14:paraId="08C901DF"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Types of polymorphism and method overloading &amp; overriding are covered in the separate tutorials. You can refer them here:</w:t>
      </w:r>
      <w:r>
        <w:rPr>
          <w:rFonts w:ascii="Arial" w:hAnsi="Arial" w:cs="Arial"/>
          <w:color w:val="222426"/>
          <w:sz w:val="26"/>
          <w:szCs w:val="26"/>
        </w:rPr>
        <w:br/>
        <w:t>1. </w:t>
      </w:r>
      <w:hyperlink r:id="rId7" w:history="1">
        <w:r>
          <w:rPr>
            <w:rStyle w:val="Hyperlink"/>
            <w:rFonts w:ascii="Arial" w:hAnsi="Arial" w:cs="Arial"/>
            <w:color w:val="7DC246"/>
            <w:sz w:val="26"/>
            <w:szCs w:val="26"/>
          </w:rPr>
          <w:t>Method Overloading in Java</w:t>
        </w:r>
      </w:hyperlink>
      <w:r>
        <w:rPr>
          <w:rFonts w:ascii="Arial" w:hAnsi="Arial" w:cs="Arial"/>
          <w:color w:val="222426"/>
          <w:sz w:val="26"/>
          <w:szCs w:val="26"/>
        </w:rPr>
        <w:t> – This is an example of compile time (or static polymorphism)</w:t>
      </w:r>
      <w:r>
        <w:rPr>
          <w:rFonts w:ascii="Arial" w:hAnsi="Arial" w:cs="Arial"/>
          <w:color w:val="222426"/>
          <w:sz w:val="26"/>
          <w:szCs w:val="26"/>
        </w:rPr>
        <w:br/>
        <w:t>2. </w:t>
      </w:r>
      <w:hyperlink r:id="rId8" w:history="1">
        <w:r>
          <w:rPr>
            <w:rStyle w:val="Hyperlink"/>
            <w:rFonts w:ascii="Arial" w:hAnsi="Arial" w:cs="Arial"/>
            <w:color w:val="7DC246"/>
            <w:sz w:val="26"/>
            <w:szCs w:val="26"/>
          </w:rPr>
          <w:t>Method Overriding in Java</w:t>
        </w:r>
      </w:hyperlink>
      <w:r>
        <w:rPr>
          <w:rFonts w:ascii="Arial" w:hAnsi="Arial" w:cs="Arial"/>
          <w:color w:val="222426"/>
          <w:sz w:val="26"/>
          <w:szCs w:val="26"/>
        </w:rPr>
        <w:t> – This is an example of runtime time (or dynamic polymorphism)</w:t>
      </w:r>
      <w:r>
        <w:rPr>
          <w:rFonts w:ascii="Arial" w:hAnsi="Arial" w:cs="Arial"/>
          <w:color w:val="222426"/>
          <w:sz w:val="26"/>
          <w:szCs w:val="26"/>
        </w:rPr>
        <w:br/>
        <w:t>3. </w:t>
      </w:r>
      <w:hyperlink r:id="rId9" w:history="1">
        <w:r>
          <w:rPr>
            <w:rStyle w:val="Hyperlink"/>
            <w:rFonts w:ascii="Arial" w:hAnsi="Arial" w:cs="Arial"/>
            <w:color w:val="7DC246"/>
            <w:sz w:val="26"/>
            <w:szCs w:val="26"/>
          </w:rPr>
          <w:t>Types of Polymorphism – Runtime and compile time</w:t>
        </w:r>
      </w:hyperlink>
      <w:r>
        <w:rPr>
          <w:rFonts w:ascii="Arial" w:hAnsi="Arial" w:cs="Arial"/>
          <w:color w:val="222426"/>
          <w:sz w:val="26"/>
          <w:szCs w:val="26"/>
        </w:rPr>
        <w:t xml:space="preserve"> – This is our next tutorial where we have covered the types of polymorphism in detail. I would recommend you </w:t>
      </w:r>
      <w:proofErr w:type="gramStart"/>
      <w:r>
        <w:rPr>
          <w:rFonts w:ascii="Arial" w:hAnsi="Arial" w:cs="Arial"/>
          <w:color w:val="222426"/>
          <w:sz w:val="26"/>
          <w:szCs w:val="26"/>
        </w:rPr>
        <w:t>to go</w:t>
      </w:r>
      <w:proofErr w:type="gramEnd"/>
      <w:r>
        <w:rPr>
          <w:rFonts w:ascii="Arial" w:hAnsi="Arial" w:cs="Arial"/>
          <w:color w:val="222426"/>
          <w:sz w:val="26"/>
          <w:szCs w:val="26"/>
        </w:rPr>
        <w:t xml:space="preserve"> </w:t>
      </w:r>
      <w:proofErr w:type="spellStart"/>
      <w:r>
        <w:rPr>
          <w:rFonts w:ascii="Arial" w:hAnsi="Arial" w:cs="Arial"/>
          <w:color w:val="222426"/>
          <w:sz w:val="26"/>
          <w:szCs w:val="26"/>
        </w:rPr>
        <w:t>though</w:t>
      </w:r>
      <w:proofErr w:type="spellEnd"/>
      <w:r>
        <w:rPr>
          <w:rFonts w:ascii="Arial" w:hAnsi="Arial" w:cs="Arial"/>
          <w:color w:val="222426"/>
          <w:sz w:val="26"/>
          <w:szCs w:val="26"/>
        </w:rPr>
        <w:t xml:space="preserve"> method overloading and overriding before going </w:t>
      </w:r>
      <w:proofErr w:type="spellStart"/>
      <w:r>
        <w:rPr>
          <w:rFonts w:ascii="Arial" w:hAnsi="Arial" w:cs="Arial"/>
          <w:color w:val="222426"/>
          <w:sz w:val="26"/>
          <w:szCs w:val="26"/>
        </w:rPr>
        <w:t>though</w:t>
      </w:r>
      <w:proofErr w:type="spellEnd"/>
      <w:r>
        <w:rPr>
          <w:rFonts w:ascii="Arial" w:hAnsi="Arial" w:cs="Arial"/>
          <w:color w:val="222426"/>
          <w:sz w:val="26"/>
          <w:szCs w:val="26"/>
        </w:rPr>
        <w:t xml:space="preserve"> this topic.</w:t>
      </w:r>
    </w:p>
    <w:p w14:paraId="04C72CE8" w14:textId="77777777" w:rsidR="00326F86" w:rsidRDefault="00326F86" w:rsidP="00326F86">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Example 1: Polymorphism in Java</w:t>
      </w:r>
    </w:p>
    <w:p w14:paraId="681281B1"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Runtime Polymorphism example:</w:t>
      </w:r>
      <w:r>
        <w:rPr>
          <w:rFonts w:ascii="Arial" w:hAnsi="Arial" w:cs="Arial"/>
          <w:color w:val="222426"/>
          <w:sz w:val="26"/>
          <w:szCs w:val="26"/>
        </w:rPr>
        <w:br/>
        <w:t>Animal.java</w:t>
      </w:r>
    </w:p>
    <w:p w14:paraId="29065318" w14:textId="77777777" w:rsidR="00326F86" w:rsidRDefault="00326F86" w:rsidP="00326F86">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14:paraId="72AE99DB"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14:paraId="2F51541B"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"Animal is making a sound"</w:t>
      </w:r>
      <w:r>
        <w:rPr>
          <w:rStyle w:val="pun"/>
          <w:rFonts w:ascii="Consolas" w:hAnsi="Consolas"/>
          <w:color w:val="000000"/>
        </w:rPr>
        <w:t>);</w:t>
      </w:r>
      <w:r>
        <w:rPr>
          <w:rStyle w:val="pln"/>
          <w:rFonts w:ascii="Consolas" w:hAnsi="Consolas"/>
          <w:color w:val="000000"/>
        </w:rPr>
        <w:t xml:space="preserve">   </w:t>
      </w:r>
    </w:p>
    <w:p w14:paraId="5E1458DD"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DA1F3F2" w14:textId="77777777" w:rsidR="00326F86" w:rsidRDefault="00326F86" w:rsidP="00326F86">
      <w:pPr>
        <w:pStyle w:val="HTMLPreformatted"/>
        <w:shd w:val="clear" w:color="auto" w:fill="EEEEEE"/>
        <w:rPr>
          <w:rFonts w:ascii="Consolas" w:hAnsi="Consolas"/>
          <w:color w:val="222426"/>
        </w:rPr>
      </w:pPr>
      <w:r>
        <w:rPr>
          <w:rStyle w:val="pun"/>
          <w:rFonts w:ascii="Consolas" w:hAnsi="Consolas"/>
          <w:color w:val="000000"/>
        </w:rPr>
        <w:t>}</w:t>
      </w:r>
    </w:p>
    <w:p w14:paraId="591866B3"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Horse.java</w:t>
      </w:r>
    </w:p>
    <w:p w14:paraId="1828CE6D" w14:textId="77777777" w:rsidR="00326F86" w:rsidRDefault="00326F86" w:rsidP="00326F86">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Horse</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14:paraId="7083E690"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p>
    <w:p w14:paraId="0F3120A5"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14:paraId="6ABE1701"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"Neigh"</w:t>
      </w:r>
      <w:r>
        <w:rPr>
          <w:rStyle w:val="pun"/>
          <w:rFonts w:ascii="Consolas" w:hAnsi="Consolas"/>
          <w:color w:val="000000"/>
        </w:rPr>
        <w:t>);</w:t>
      </w:r>
    </w:p>
    <w:p w14:paraId="198582FE"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1FF06E4"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1FB830A5"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Animal</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Horse</w:t>
      </w:r>
      <w:r>
        <w:rPr>
          <w:rStyle w:val="pun"/>
          <w:rFonts w:ascii="Consolas" w:hAnsi="Consolas"/>
          <w:color w:val="000000"/>
        </w:rPr>
        <w:t>();</w:t>
      </w:r>
    </w:p>
    <w:p w14:paraId="782EFF48"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sound</w:t>
      </w:r>
      <w:proofErr w:type="spellEnd"/>
      <w:r>
        <w:rPr>
          <w:rStyle w:val="pun"/>
          <w:rFonts w:ascii="Consolas" w:hAnsi="Consolas"/>
          <w:color w:val="000000"/>
        </w:rPr>
        <w:t>();</w:t>
      </w:r>
    </w:p>
    <w:p w14:paraId="3E046917"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A405B9D" w14:textId="77777777" w:rsidR="00326F86" w:rsidRDefault="00326F86" w:rsidP="00326F86">
      <w:pPr>
        <w:pStyle w:val="HTMLPreformatted"/>
        <w:shd w:val="clear" w:color="auto" w:fill="EEEEEE"/>
        <w:rPr>
          <w:rFonts w:ascii="Consolas" w:hAnsi="Consolas"/>
          <w:color w:val="222426"/>
        </w:rPr>
      </w:pPr>
      <w:r>
        <w:rPr>
          <w:rStyle w:val="pun"/>
          <w:rFonts w:ascii="Consolas" w:hAnsi="Consolas"/>
          <w:color w:val="000000"/>
        </w:rPr>
        <w:t>}</w:t>
      </w:r>
    </w:p>
    <w:p w14:paraId="22078215"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51636A0" w14:textId="77777777" w:rsidR="00326F86" w:rsidRDefault="00326F86" w:rsidP="00326F86">
      <w:pPr>
        <w:pStyle w:val="HTMLPreformatted"/>
        <w:shd w:val="clear" w:color="auto" w:fill="EEEEEE"/>
        <w:rPr>
          <w:rFonts w:ascii="Consolas" w:hAnsi="Consolas"/>
          <w:color w:val="222426"/>
        </w:rPr>
      </w:pPr>
      <w:r>
        <w:rPr>
          <w:rStyle w:val="typ"/>
          <w:rFonts w:ascii="Consolas" w:hAnsi="Consolas"/>
          <w:color w:val="2B91AF"/>
        </w:rPr>
        <w:t>Neigh</w:t>
      </w:r>
    </w:p>
    <w:p w14:paraId="103A472F"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Cat.java</w:t>
      </w:r>
    </w:p>
    <w:p w14:paraId="26C98C40" w14:textId="77777777" w:rsidR="00326F86" w:rsidRDefault="00326F86" w:rsidP="00326F86">
      <w:pPr>
        <w:pStyle w:val="HTMLPreformatted"/>
        <w:shd w:val="clear" w:color="auto" w:fill="EEEEEE"/>
        <w:rPr>
          <w:rStyle w:val="pln"/>
          <w:rFonts w:ascii="Consolas" w:hAnsi="Consolas"/>
          <w:color w:val="000000"/>
        </w:rPr>
      </w:pPr>
      <w:r>
        <w:rPr>
          <w:rStyle w:val="kwd"/>
          <w:rFonts w:ascii="Consolas" w:hAnsi="Consolas"/>
          <w:color w:val="00008B"/>
        </w:rPr>
        <w:lastRenderedPageBreak/>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Cat</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14:paraId="1D16333E"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p>
    <w:p w14:paraId="77B889A4"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14:paraId="7D855AA6"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"Meow"</w:t>
      </w:r>
      <w:r>
        <w:rPr>
          <w:rStyle w:val="pun"/>
          <w:rFonts w:ascii="Consolas" w:hAnsi="Consolas"/>
          <w:color w:val="000000"/>
        </w:rPr>
        <w:t>);</w:t>
      </w:r>
    </w:p>
    <w:p w14:paraId="7FF39F17"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02B413F"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5672EC85"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Animal</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Cat</w:t>
      </w:r>
      <w:r>
        <w:rPr>
          <w:rStyle w:val="pun"/>
          <w:rFonts w:ascii="Consolas" w:hAnsi="Consolas"/>
          <w:color w:val="000000"/>
        </w:rPr>
        <w:t>();</w:t>
      </w:r>
    </w:p>
    <w:p w14:paraId="11E893F8"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sound</w:t>
      </w:r>
      <w:proofErr w:type="spellEnd"/>
      <w:r>
        <w:rPr>
          <w:rStyle w:val="pun"/>
          <w:rFonts w:ascii="Consolas" w:hAnsi="Consolas"/>
          <w:color w:val="000000"/>
        </w:rPr>
        <w:t>();</w:t>
      </w:r>
    </w:p>
    <w:p w14:paraId="228148EB" w14:textId="77777777" w:rsidR="00326F86" w:rsidRDefault="00326F86" w:rsidP="00326F8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4D71F36" w14:textId="77777777" w:rsidR="00326F86" w:rsidRDefault="00326F86" w:rsidP="00326F86">
      <w:pPr>
        <w:pStyle w:val="HTMLPreformatted"/>
        <w:shd w:val="clear" w:color="auto" w:fill="EEEEEE"/>
        <w:rPr>
          <w:rFonts w:ascii="Consolas" w:hAnsi="Consolas"/>
          <w:color w:val="222426"/>
        </w:rPr>
      </w:pPr>
      <w:r>
        <w:rPr>
          <w:rStyle w:val="pun"/>
          <w:rFonts w:ascii="Consolas" w:hAnsi="Consolas"/>
          <w:color w:val="000000"/>
        </w:rPr>
        <w:t>}</w:t>
      </w:r>
    </w:p>
    <w:p w14:paraId="5BD52B2A" w14:textId="77777777" w:rsidR="00326F86" w:rsidRDefault="00326F86" w:rsidP="00326F8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BE5CE37" w14:textId="77777777" w:rsidR="00326F86" w:rsidRDefault="00326F86" w:rsidP="00326F86">
      <w:pPr>
        <w:pStyle w:val="HTMLPreformatted"/>
        <w:shd w:val="clear" w:color="auto" w:fill="EEEEEE"/>
        <w:rPr>
          <w:rFonts w:ascii="Consolas" w:hAnsi="Consolas"/>
          <w:color w:val="222426"/>
        </w:rPr>
      </w:pPr>
      <w:r>
        <w:rPr>
          <w:rStyle w:val="typ"/>
          <w:rFonts w:ascii="Consolas" w:hAnsi="Consolas"/>
          <w:color w:val="2B91AF"/>
        </w:rPr>
        <w:t>Meow</w:t>
      </w:r>
    </w:p>
    <w:p w14:paraId="0430F88A" w14:textId="3D0024AB" w:rsidR="00326F86" w:rsidRDefault="00326F86"/>
    <w:p w14:paraId="32431E71" w14:textId="77777777" w:rsidR="00B63F40" w:rsidRDefault="00B63F40" w:rsidP="00B63F4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Example 2: Compile time Polymorphism</w:t>
      </w:r>
    </w:p>
    <w:p w14:paraId="53F3A406" w14:textId="77777777" w:rsidR="00B63F40" w:rsidRDefault="00B63F40" w:rsidP="00B63F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Method Overloading on the other hand is a compile time polymorphism example.</w:t>
      </w:r>
    </w:p>
    <w:p w14:paraId="44E86541" w14:textId="77777777" w:rsidR="00B63F40" w:rsidRDefault="00B63F40" w:rsidP="00B63F40">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Overload</w:t>
      </w:r>
    </w:p>
    <w:p w14:paraId="228137BF" w14:textId="77777777" w:rsidR="00B63F40" w:rsidRDefault="00B63F40" w:rsidP="00B63F40">
      <w:pPr>
        <w:pStyle w:val="HTMLPreformatted"/>
        <w:shd w:val="clear" w:color="auto" w:fill="EEEEEE"/>
        <w:rPr>
          <w:rStyle w:val="pln"/>
          <w:rFonts w:ascii="Consolas" w:hAnsi="Consolas"/>
          <w:color w:val="000000"/>
        </w:rPr>
      </w:pPr>
      <w:r>
        <w:rPr>
          <w:rStyle w:val="pun"/>
          <w:rFonts w:ascii="Consolas" w:hAnsi="Consolas"/>
          <w:color w:val="000000"/>
        </w:rPr>
        <w:t>{</w:t>
      </w:r>
    </w:p>
    <w:p w14:paraId="524458A7"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demo </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a</w:t>
      </w:r>
      <w:r>
        <w:rPr>
          <w:rStyle w:val="pun"/>
          <w:rFonts w:ascii="Consolas" w:hAnsi="Consolas"/>
          <w:color w:val="000000"/>
        </w:rPr>
        <w:t>)</w:t>
      </w:r>
    </w:p>
    <w:p w14:paraId="2309D656"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B7068A6"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 xml:space="preserve">println </w:t>
      </w:r>
      <w:r>
        <w:rPr>
          <w:rStyle w:val="pun"/>
          <w:rFonts w:ascii="Consolas" w:hAnsi="Consolas"/>
          <w:color w:val="000000"/>
        </w:rPr>
        <w:t>(</w:t>
      </w:r>
      <w:r>
        <w:rPr>
          <w:rStyle w:val="str"/>
          <w:rFonts w:ascii="Consolas" w:hAnsi="Consolas"/>
          <w:color w:val="800000"/>
        </w:rPr>
        <w:t>"a: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w:t>
      </w:r>
      <w:r>
        <w:rPr>
          <w:rStyle w:val="pun"/>
          <w:rFonts w:ascii="Consolas" w:hAnsi="Consolas"/>
          <w:color w:val="000000"/>
        </w:rPr>
        <w:t>);</w:t>
      </w:r>
    </w:p>
    <w:p w14:paraId="326B861E"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204F042"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demo </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b</w:t>
      </w:r>
      <w:r>
        <w:rPr>
          <w:rStyle w:val="pun"/>
          <w:rFonts w:ascii="Consolas" w:hAnsi="Consolas"/>
          <w:color w:val="000000"/>
        </w:rPr>
        <w:t>)</w:t>
      </w:r>
    </w:p>
    <w:p w14:paraId="7281F921"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F3F4911"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 xml:space="preserve">println </w:t>
      </w:r>
      <w:r>
        <w:rPr>
          <w:rStyle w:val="pun"/>
          <w:rFonts w:ascii="Consolas" w:hAnsi="Consolas"/>
          <w:color w:val="000000"/>
        </w:rPr>
        <w:t>(</w:t>
      </w:r>
      <w:r>
        <w:rPr>
          <w:rStyle w:val="str"/>
          <w:rFonts w:ascii="Consolas" w:hAnsi="Consolas"/>
          <w:color w:val="800000"/>
        </w:rPr>
        <w:t>"a and b: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b</w:t>
      </w:r>
      <w:r>
        <w:rPr>
          <w:rStyle w:val="pun"/>
          <w:rFonts w:ascii="Consolas" w:hAnsi="Consolas"/>
          <w:color w:val="000000"/>
        </w:rPr>
        <w:t>);</w:t>
      </w:r>
    </w:p>
    <w:p w14:paraId="39E3088A"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5CB573F"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double</w:t>
      </w:r>
      <w:r>
        <w:rPr>
          <w:rStyle w:val="pln"/>
          <w:rFonts w:ascii="Consolas" w:hAnsi="Consolas"/>
          <w:color w:val="000000"/>
        </w:rPr>
        <w:t xml:space="preserve"> demo</w:t>
      </w:r>
      <w:r>
        <w:rPr>
          <w:rStyle w:val="pun"/>
          <w:rFonts w:ascii="Consolas" w:hAnsi="Consolas"/>
          <w:color w:val="000000"/>
        </w:rPr>
        <w:t>(</w:t>
      </w:r>
      <w:r>
        <w:rPr>
          <w:rStyle w:val="kwd"/>
          <w:rFonts w:ascii="Consolas" w:hAnsi="Consolas"/>
          <w:color w:val="00008B"/>
        </w:rPr>
        <w:t>double</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74DEDFCE"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"double a: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w:t>
      </w:r>
      <w:r>
        <w:rPr>
          <w:rStyle w:val="pun"/>
          <w:rFonts w:ascii="Consolas" w:hAnsi="Consolas"/>
          <w:color w:val="000000"/>
        </w:rPr>
        <w:t>);</w:t>
      </w:r>
    </w:p>
    <w:p w14:paraId="253CCC76"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a</w:t>
      </w:r>
      <w:r>
        <w:rPr>
          <w:rStyle w:val="pun"/>
          <w:rFonts w:ascii="Consolas" w:hAnsi="Consolas"/>
          <w:color w:val="000000"/>
        </w:rPr>
        <w:t>;</w:t>
      </w:r>
    </w:p>
    <w:p w14:paraId="287C90A1"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DC52816" w14:textId="77777777" w:rsidR="00B63F40" w:rsidRDefault="00B63F40" w:rsidP="00B63F40">
      <w:pPr>
        <w:pStyle w:val="HTMLPreformatted"/>
        <w:shd w:val="clear" w:color="auto" w:fill="EEEEEE"/>
        <w:rPr>
          <w:rStyle w:val="pln"/>
          <w:rFonts w:ascii="Consolas" w:hAnsi="Consolas"/>
          <w:color w:val="000000"/>
        </w:rPr>
      </w:pPr>
      <w:r>
        <w:rPr>
          <w:rStyle w:val="pun"/>
          <w:rFonts w:ascii="Consolas" w:hAnsi="Consolas"/>
          <w:color w:val="000000"/>
        </w:rPr>
        <w:t>}</w:t>
      </w:r>
    </w:p>
    <w:p w14:paraId="1F9FA54B" w14:textId="77777777" w:rsidR="00B63F40" w:rsidRDefault="00B63F40" w:rsidP="00B63F40">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MethodOverloading</w:t>
      </w:r>
      <w:proofErr w:type="spellEnd"/>
    </w:p>
    <w:p w14:paraId="4A94E4CB" w14:textId="77777777" w:rsidR="00B63F40" w:rsidRDefault="00B63F40" w:rsidP="00B63F40">
      <w:pPr>
        <w:pStyle w:val="HTMLPreformatted"/>
        <w:shd w:val="clear" w:color="auto" w:fill="EEEEEE"/>
        <w:rPr>
          <w:rStyle w:val="pln"/>
          <w:rFonts w:ascii="Consolas" w:hAnsi="Consolas"/>
          <w:color w:val="000000"/>
        </w:rPr>
      </w:pPr>
      <w:r>
        <w:rPr>
          <w:rStyle w:val="pun"/>
          <w:rFonts w:ascii="Consolas" w:hAnsi="Consolas"/>
          <w:color w:val="000000"/>
        </w:rPr>
        <w:t>{</w:t>
      </w:r>
    </w:p>
    <w:p w14:paraId="4D1A2293"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 </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ln"/>
          <w:rFonts w:ascii="Consolas" w:hAnsi="Consolas"/>
          <w:color w:val="000000"/>
        </w:rPr>
        <w:t xml:space="preserve"> </w:t>
      </w:r>
      <w:r>
        <w:rPr>
          <w:rStyle w:val="pun"/>
          <w:rFonts w:ascii="Consolas" w:hAnsi="Consolas"/>
          <w:color w:val="000000"/>
        </w:rPr>
        <w:t>[])</w:t>
      </w:r>
    </w:p>
    <w:p w14:paraId="7EAD51A4"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A220487"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Overload</w:t>
      </w:r>
      <w:r>
        <w:rPr>
          <w:rStyle w:val="pln"/>
          <w:rFonts w:ascii="Consolas" w:hAnsi="Consolas"/>
          <w:color w:val="000000"/>
        </w:rPr>
        <w:t xml:space="preserve"> </w:t>
      </w:r>
      <w:proofErr w:type="spell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Overload</w:t>
      </w:r>
      <w:r>
        <w:rPr>
          <w:rStyle w:val="pun"/>
          <w:rFonts w:ascii="Consolas" w:hAnsi="Consolas"/>
          <w:color w:val="000000"/>
        </w:rPr>
        <w:t>();</w:t>
      </w:r>
    </w:p>
    <w:p w14:paraId="661483EF"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double</w:t>
      </w:r>
      <w:r>
        <w:rPr>
          <w:rStyle w:val="pln"/>
          <w:rFonts w:ascii="Consolas" w:hAnsi="Consolas"/>
          <w:color w:val="000000"/>
        </w:rPr>
        <w:t xml:space="preserve"> result</w:t>
      </w:r>
      <w:r>
        <w:rPr>
          <w:rStyle w:val="pun"/>
          <w:rFonts w:ascii="Consolas" w:hAnsi="Consolas"/>
          <w:color w:val="000000"/>
        </w:rPr>
        <w:t>;</w:t>
      </w:r>
    </w:p>
    <w:p w14:paraId="3C16604F"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demo</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14:paraId="41799389"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demo</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20</w:t>
      </w:r>
      <w:r>
        <w:rPr>
          <w:rStyle w:val="pun"/>
          <w:rFonts w:ascii="Consolas" w:hAnsi="Consolas"/>
          <w:color w:val="000000"/>
        </w:rPr>
        <w:t>);</w:t>
      </w:r>
    </w:p>
    <w:p w14:paraId="701DCAA1"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result </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demo</w:t>
      </w:r>
      <w:r>
        <w:rPr>
          <w:rStyle w:val="pun"/>
          <w:rFonts w:ascii="Consolas" w:hAnsi="Consolas"/>
          <w:color w:val="000000"/>
        </w:rPr>
        <w:t>(</w:t>
      </w:r>
      <w:r>
        <w:rPr>
          <w:rStyle w:val="lit"/>
          <w:rFonts w:ascii="Consolas" w:hAnsi="Consolas"/>
          <w:color w:val="800000"/>
        </w:rPr>
        <w:t>5.5</w:t>
      </w:r>
      <w:r>
        <w:rPr>
          <w:rStyle w:val="pun"/>
          <w:rFonts w:ascii="Consolas" w:hAnsi="Consolas"/>
          <w:color w:val="000000"/>
        </w:rPr>
        <w:t>);</w:t>
      </w:r>
    </w:p>
    <w:p w14:paraId="41F376DA"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"O/P :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result</w:t>
      </w:r>
      <w:r>
        <w:rPr>
          <w:rStyle w:val="pun"/>
          <w:rFonts w:ascii="Consolas" w:hAnsi="Consolas"/>
          <w:color w:val="000000"/>
        </w:rPr>
        <w:t>);</w:t>
      </w:r>
    </w:p>
    <w:p w14:paraId="3423667B"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D1F5BFE" w14:textId="77777777" w:rsidR="00B63F40" w:rsidRDefault="00B63F40" w:rsidP="00B63F40">
      <w:pPr>
        <w:pStyle w:val="HTMLPreformatted"/>
        <w:shd w:val="clear" w:color="auto" w:fill="EEEEEE"/>
        <w:rPr>
          <w:rFonts w:ascii="Consolas" w:hAnsi="Consolas"/>
          <w:color w:val="222426"/>
        </w:rPr>
      </w:pPr>
      <w:r>
        <w:rPr>
          <w:rStyle w:val="pun"/>
          <w:rFonts w:ascii="Consolas" w:hAnsi="Consolas"/>
          <w:color w:val="000000"/>
        </w:rPr>
        <w:t>}</w:t>
      </w:r>
    </w:p>
    <w:p w14:paraId="4718FAE9" w14:textId="77777777" w:rsidR="00B63F40" w:rsidRDefault="00B63F40" w:rsidP="00B63F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the method </w:t>
      </w:r>
      <w:r>
        <w:rPr>
          <w:rStyle w:val="HTMLCode"/>
          <w:rFonts w:ascii="Arial" w:hAnsi="Arial" w:cs="Arial"/>
          <w:color w:val="222426"/>
          <w:shd w:val="clear" w:color="auto" w:fill="EEEEEE"/>
        </w:rPr>
        <w:t>demo()</w:t>
      </w:r>
      <w:r>
        <w:rPr>
          <w:rFonts w:ascii="Arial" w:hAnsi="Arial" w:cs="Arial"/>
          <w:color w:val="222426"/>
          <w:sz w:val="26"/>
          <w:szCs w:val="26"/>
        </w:rPr>
        <w:t xml:space="preserve"> is overloaded 3 times: first method has 1 int parameter, second method has 2 int parameters and third one is having double parameter. Which method is to be called is determined by the arguments we pass while calling </w:t>
      </w:r>
      <w:proofErr w:type="gramStart"/>
      <w:r>
        <w:rPr>
          <w:rFonts w:ascii="Arial" w:hAnsi="Arial" w:cs="Arial"/>
          <w:color w:val="222426"/>
          <w:sz w:val="26"/>
          <w:szCs w:val="26"/>
        </w:rPr>
        <w:t>methods.</w:t>
      </w:r>
      <w:proofErr w:type="gramEnd"/>
      <w:r>
        <w:rPr>
          <w:rFonts w:ascii="Arial" w:hAnsi="Arial" w:cs="Arial"/>
          <w:color w:val="222426"/>
          <w:sz w:val="26"/>
          <w:szCs w:val="26"/>
        </w:rPr>
        <w:t xml:space="preserve"> This happens at </w:t>
      </w:r>
      <w:del w:id="0" w:author="Unknown">
        <w:r>
          <w:rPr>
            <w:rFonts w:ascii="Arial" w:hAnsi="Arial" w:cs="Arial"/>
            <w:color w:val="222426"/>
            <w:sz w:val="26"/>
            <w:szCs w:val="26"/>
          </w:rPr>
          <w:delText>runtime</w:delText>
        </w:r>
      </w:del>
      <w:r>
        <w:rPr>
          <w:rFonts w:ascii="Arial" w:hAnsi="Arial" w:cs="Arial"/>
          <w:color w:val="222426"/>
          <w:sz w:val="26"/>
          <w:szCs w:val="26"/>
        </w:rPr>
        <w:t> compile time so this type of polymorphism is known as compile time polymorphism.</w:t>
      </w:r>
    </w:p>
    <w:p w14:paraId="245E9C1B" w14:textId="77777777" w:rsidR="00B63F40" w:rsidRDefault="00B63F40" w:rsidP="00B63F4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Output:</w:t>
      </w:r>
    </w:p>
    <w:p w14:paraId="5C977B05"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lastRenderedPageBreak/>
        <w:t>a</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p>
    <w:p w14:paraId="3A574609"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a </w:t>
      </w:r>
      <w:r>
        <w:rPr>
          <w:rStyle w:val="kwd"/>
          <w:rFonts w:ascii="Consolas" w:hAnsi="Consolas"/>
          <w:color w:val="00008B"/>
        </w:rPr>
        <w:t>and</w:t>
      </w:r>
      <w:r>
        <w:rPr>
          <w:rStyle w:val="pln"/>
          <w:rFonts w:ascii="Consolas" w:hAnsi="Consolas"/>
          <w:color w:val="000000"/>
        </w:rPr>
        <w:t xml:space="preserve"> b</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r>
        <w:rPr>
          <w:rStyle w:val="lit"/>
          <w:rFonts w:ascii="Consolas" w:hAnsi="Consolas"/>
          <w:color w:val="800000"/>
        </w:rPr>
        <w:t>20</w:t>
      </w:r>
    </w:p>
    <w:p w14:paraId="41268B3B" w14:textId="77777777" w:rsidR="00B63F40" w:rsidRDefault="00B63F40" w:rsidP="00B63F40">
      <w:pPr>
        <w:pStyle w:val="HTMLPreformatted"/>
        <w:shd w:val="clear" w:color="auto" w:fill="EEEEEE"/>
        <w:rPr>
          <w:rStyle w:val="pln"/>
          <w:rFonts w:ascii="Consolas" w:hAnsi="Consolas"/>
          <w:color w:val="000000"/>
        </w:rPr>
      </w:pPr>
      <w:r>
        <w:rPr>
          <w:rStyle w:val="kwd"/>
          <w:rFonts w:ascii="Consolas" w:hAnsi="Consolas"/>
          <w:color w:val="00008B"/>
        </w:rPr>
        <w:t>double</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5.5</w:t>
      </w:r>
    </w:p>
    <w:p w14:paraId="7EB8269A" w14:textId="77777777" w:rsidR="00B63F40" w:rsidRDefault="00B63F40" w:rsidP="00B63F40">
      <w:pPr>
        <w:pStyle w:val="HTMLPreformatted"/>
        <w:shd w:val="clear" w:color="auto" w:fill="EEEEEE"/>
        <w:rPr>
          <w:rFonts w:ascii="Consolas" w:hAnsi="Consolas"/>
          <w:color w:val="222426"/>
        </w:rPr>
      </w:pPr>
      <w:r>
        <w:rPr>
          <w:rStyle w:val="pln"/>
          <w:rFonts w:ascii="Consolas" w:hAnsi="Consolas"/>
          <w:color w:val="000000"/>
        </w:rPr>
        <w:t>O</w:t>
      </w:r>
      <w:r>
        <w:rPr>
          <w:rStyle w:val="pun"/>
          <w:rFonts w:ascii="Consolas" w:hAnsi="Consolas"/>
          <w:color w:val="000000"/>
        </w:rPr>
        <w:t>/</w:t>
      </w:r>
      <w:r>
        <w:rPr>
          <w:rStyle w:val="pln"/>
          <w:rFonts w:ascii="Consolas" w:hAnsi="Consolas"/>
          <w:color w:val="000000"/>
        </w:rPr>
        <w:t xml:space="preserve">P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30.25</w:t>
      </w:r>
    </w:p>
    <w:p w14:paraId="498B9348" w14:textId="79ADEFC8" w:rsidR="00B63F40" w:rsidRDefault="00B63F40"/>
    <w:p w14:paraId="04E51D3A" w14:textId="77777777" w:rsidR="00B63F40" w:rsidRDefault="00B63F40" w:rsidP="00B63F40">
      <w:pPr>
        <w:pStyle w:val="NormalWeb"/>
        <w:shd w:val="clear" w:color="auto" w:fill="FFFFFF"/>
        <w:spacing w:before="0" w:beforeAutospacing="0" w:after="390" w:afterAutospacing="0"/>
        <w:rPr>
          <w:rFonts w:ascii="Arial" w:hAnsi="Arial" w:cs="Arial"/>
          <w:color w:val="222426"/>
          <w:sz w:val="26"/>
          <w:szCs w:val="26"/>
        </w:rPr>
      </w:pPr>
      <w:r w:rsidRPr="007469FE">
        <w:rPr>
          <w:rFonts w:ascii="Arial" w:hAnsi="Arial" w:cs="Arial"/>
          <w:color w:val="222426"/>
          <w:sz w:val="26"/>
          <w:szCs w:val="26"/>
          <w:highlight w:val="yellow"/>
        </w:rPr>
        <w:t>1) </w:t>
      </w:r>
      <w:r w:rsidRPr="007469FE">
        <w:rPr>
          <w:rStyle w:val="Strong"/>
          <w:rFonts w:ascii="Arial" w:hAnsi="Arial" w:cs="Arial"/>
          <w:color w:val="222426"/>
          <w:sz w:val="26"/>
          <w:szCs w:val="26"/>
          <w:highlight w:val="yellow"/>
        </w:rPr>
        <w:t>Static Polymorphism</w:t>
      </w:r>
      <w:r w:rsidRPr="007469FE">
        <w:rPr>
          <w:rFonts w:ascii="Arial" w:hAnsi="Arial" w:cs="Arial"/>
          <w:color w:val="222426"/>
          <w:sz w:val="26"/>
          <w:szCs w:val="26"/>
          <w:highlight w:val="yellow"/>
        </w:rPr>
        <w:t> also known as compile time polymorphism</w:t>
      </w:r>
      <w:r w:rsidRPr="007469FE">
        <w:rPr>
          <w:rFonts w:ascii="Arial" w:hAnsi="Arial" w:cs="Arial"/>
          <w:color w:val="222426"/>
          <w:sz w:val="26"/>
          <w:szCs w:val="26"/>
          <w:highlight w:val="yellow"/>
        </w:rPr>
        <w:br/>
        <w:t>2) </w:t>
      </w:r>
      <w:r w:rsidRPr="007469FE">
        <w:rPr>
          <w:rStyle w:val="Strong"/>
          <w:rFonts w:ascii="Arial" w:hAnsi="Arial" w:cs="Arial"/>
          <w:color w:val="222426"/>
          <w:sz w:val="26"/>
          <w:szCs w:val="26"/>
          <w:highlight w:val="yellow"/>
        </w:rPr>
        <w:t>Dynamic Polymorphism</w:t>
      </w:r>
      <w:r w:rsidRPr="007469FE">
        <w:rPr>
          <w:rFonts w:ascii="Arial" w:hAnsi="Arial" w:cs="Arial"/>
          <w:color w:val="222426"/>
          <w:sz w:val="26"/>
          <w:szCs w:val="26"/>
          <w:highlight w:val="yellow"/>
        </w:rPr>
        <w:t> also known as runtime polymorphism</w:t>
      </w:r>
    </w:p>
    <w:p w14:paraId="649EF0C4" w14:textId="77777777" w:rsidR="00B63F40" w:rsidRDefault="00B63F40" w:rsidP="00B63F40">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Compile time Polymorphism (or Static polymorphism)</w:t>
      </w:r>
    </w:p>
    <w:p w14:paraId="40877FF8" w14:textId="77777777" w:rsidR="00B63F40" w:rsidRDefault="00B63F40" w:rsidP="00B63F40">
      <w:pPr>
        <w:pStyle w:val="NormalWeb"/>
        <w:shd w:val="clear" w:color="auto" w:fill="FFFFFF"/>
        <w:spacing w:before="0" w:beforeAutospacing="0" w:after="390" w:afterAutospacing="0"/>
        <w:rPr>
          <w:rFonts w:ascii="Arial" w:hAnsi="Arial" w:cs="Arial"/>
          <w:color w:val="222426"/>
          <w:sz w:val="26"/>
          <w:szCs w:val="26"/>
        </w:rPr>
      </w:pPr>
      <w:r w:rsidRPr="0019379A">
        <w:rPr>
          <w:rFonts w:ascii="Arial" w:hAnsi="Arial" w:cs="Arial"/>
          <w:color w:val="222426"/>
          <w:sz w:val="26"/>
          <w:szCs w:val="26"/>
          <w:highlight w:val="yellow"/>
        </w:rPr>
        <w:t>Polymorphism that is resolved during compiler time is known as static polymorphism. Method overloading is an example of compile time polymorphism.</w:t>
      </w:r>
      <w:r>
        <w:rPr>
          <w:rFonts w:ascii="Arial" w:hAnsi="Arial" w:cs="Arial"/>
          <w:color w:val="222426"/>
          <w:sz w:val="26"/>
          <w:szCs w:val="26"/>
        </w:rPr>
        <w:br/>
      </w:r>
      <w:r>
        <w:rPr>
          <w:rStyle w:val="Strong"/>
          <w:rFonts w:ascii="Arial" w:hAnsi="Arial" w:cs="Arial"/>
          <w:color w:val="222426"/>
          <w:sz w:val="26"/>
          <w:szCs w:val="26"/>
        </w:rPr>
        <w:t>Method Overloading</w:t>
      </w:r>
      <w:r>
        <w:rPr>
          <w:rFonts w:ascii="Arial" w:hAnsi="Arial" w:cs="Arial"/>
          <w:color w:val="222426"/>
          <w:sz w:val="26"/>
          <w:szCs w:val="26"/>
        </w:rPr>
        <w:t xml:space="preserve">: </w:t>
      </w:r>
      <w:r w:rsidRPr="003E67CD">
        <w:rPr>
          <w:rFonts w:ascii="Arial" w:hAnsi="Arial" w:cs="Arial"/>
          <w:color w:val="222426"/>
          <w:sz w:val="26"/>
          <w:szCs w:val="26"/>
          <w:highlight w:val="yellow"/>
        </w:rPr>
        <w:t>This allows us to have more than one method having the same name, if the parameters of methods are different in number, sequence and data types of parameters</w:t>
      </w:r>
      <w:r>
        <w:rPr>
          <w:rFonts w:ascii="Arial" w:hAnsi="Arial" w:cs="Arial"/>
          <w:color w:val="222426"/>
          <w:sz w:val="26"/>
          <w:szCs w:val="26"/>
        </w:rPr>
        <w:t>. We have already discussed Method overloading here: If you didn’t read that guide, refer: </w:t>
      </w:r>
      <w:hyperlink r:id="rId10" w:history="1">
        <w:r>
          <w:rPr>
            <w:rStyle w:val="Hyperlink"/>
            <w:rFonts w:ascii="Arial" w:hAnsi="Arial" w:cs="Arial"/>
            <w:color w:val="7DC246"/>
            <w:sz w:val="26"/>
            <w:szCs w:val="26"/>
          </w:rPr>
          <w:t>Method Overloading in Java</w:t>
        </w:r>
      </w:hyperlink>
    </w:p>
    <w:p w14:paraId="29453519" w14:textId="77777777" w:rsidR="00B63F40" w:rsidRDefault="00B63F40" w:rsidP="00B63F4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Example of static Polymorphism</w:t>
      </w:r>
    </w:p>
    <w:p w14:paraId="5F12B80D" w14:textId="77777777" w:rsidR="00B63F40" w:rsidRDefault="00B63F40" w:rsidP="00B63F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Method overloading is one of the way java supports static polymorphism. Here we have two definitions of the same method add() which add method would be called is determined by the parameter list at the compile time. That is the reason this is also known as compile time polymorphism.</w:t>
      </w:r>
    </w:p>
    <w:p w14:paraId="6C2BBEDC" w14:textId="77777777" w:rsidR="00B63F40" w:rsidRDefault="00B63F40" w:rsidP="00B63F40">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SimpleCalculator</w:t>
      </w:r>
      <w:proofErr w:type="spellEnd"/>
    </w:p>
    <w:p w14:paraId="6545EC97" w14:textId="77777777" w:rsidR="00B63F40" w:rsidRDefault="00B63F40" w:rsidP="00B63F40">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469241A2"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add</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b</w:t>
      </w:r>
      <w:r>
        <w:rPr>
          <w:rStyle w:val="pun"/>
          <w:rFonts w:ascii="Consolas" w:eastAsiaTheme="majorEastAsia" w:hAnsi="Consolas"/>
          <w:color w:val="000000"/>
        </w:rPr>
        <w:t>)</w:t>
      </w:r>
    </w:p>
    <w:p w14:paraId="73ECC974"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5DF94CAB"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a</w:t>
      </w:r>
      <w:r>
        <w:rPr>
          <w:rStyle w:val="pun"/>
          <w:rFonts w:ascii="Consolas" w:eastAsiaTheme="majorEastAsia" w:hAnsi="Consolas"/>
          <w:color w:val="000000"/>
        </w:rPr>
        <w:t>+</w:t>
      </w:r>
      <w:r>
        <w:rPr>
          <w:rStyle w:val="pln"/>
          <w:rFonts w:ascii="Consolas" w:hAnsi="Consolas"/>
          <w:color w:val="000000"/>
        </w:rPr>
        <w:t>b</w:t>
      </w:r>
      <w:proofErr w:type="spellEnd"/>
      <w:r>
        <w:rPr>
          <w:rStyle w:val="pun"/>
          <w:rFonts w:ascii="Consolas" w:eastAsiaTheme="majorEastAsia" w:hAnsi="Consolas"/>
          <w:color w:val="000000"/>
        </w:rPr>
        <w:t>;</w:t>
      </w:r>
    </w:p>
    <w:p w14:paraId="3FFF1AC1"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38B247C3"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add</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b</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c</w:t>
      </w:r>
      <w:r>
        <w:rPr>
          <w:rStyle w:val="pun"/>
          <w:rFonts w:ascii="Consolas" w:eastAsiaTheme="majorEastAsia" w:hAnsi="Consolas"/>
          <w:color w:val="000000"/>
        </w:rPr>
        <w:t>)</w:t>
      </w:r>
      <w:r>
        <w:rPr>
          <w:rStyle w:val="pln"/>
          <w:rFonts w:ascii="Consolas" w:hAnsi="Consolas"/>
          <w:color w:val="000000"/>
        </w:rPr>
        <w:t xml:space="preserve">  </w:t>
      </w:r>
    </w:p>
    <w:p w14:paraId="2A77E207"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5426E662"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a</w:t>
      </w:r>
      <w:r>
        <w:rPr>
          <w:rStyle w:val="pun"/>
          <w:rFonts w:ascii="Consolas" w:eastAsiaTheme="majorEastAsia" w:hAnsi="Consolas"/>
          <w:color w:val="000000"/>
        </w:rPr>
        <w:t>+</w:t>
      </w:r>
      <w:r>
        <w:rPr>
          <w:rStyle w:val="pln"/>
          <w:rFonts w:ascii="Consolas" w:hAnsi="Consolas"/>
          <w:color w:val="000000"/>
        </w:rPr>
        <w:t>b</w:t>
      </w:r>
      <w:r>
        <w:rPr>
          <w:rStyle w:val="pun"/>
          <w:rFonts w:ascii="Consolas" w:eastAsiaTheme="majorEastAsia" w:hAnsi="Consolas"/>
          <w:color w:val="000000"/>
        </w:rPr>
        <w:t>+</w:t>
      </w:r>
      <w:r>
        <w:rPr>
          <w:rStyle w:val="pln"/>
          <w:rFonts w:ascii="Consolas" w:hAnsi="Consolas"/>
          <w:color w:val="000000"/>
        </w:rPr>
        <w:t>c</w:t>
      </w:r>
      <w:proofErr w:type="spellEnd"/>
      <w:r>
        <w:rPr>
          <w:rStyle w:val="pun"/>
          <w:rFonts w:ascii="Consolas" w:eastAsiaTheme="majorEastAsia" w:hAnsi="Consolas"/>
          <w:color w:val="000000"/>
        </w:rPr>
        <w:t>;</w:t>
      </w:r>
    </w:p>
    <w:p w14:paraId="73610E26"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6D68ABC2" w14:textId="77777777" w:rsidR="00B63F40" w:rsidRDefault="00B63F40" w:rsidP="00B63F40">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6392174D" w14:textId="77777777" w:rsidR="00B63F40" w:rsidRDefault="00B63F40" w:rsidP="00B63F40">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p>
    <w:p w14:paraId="7694DF7A" w14:textId="77777777" w:rsidR="00B63F40" w:rsidRDefault="00B63F40" w:rsidP="00B63F40">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484E4AD9"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eastAsiaTheme="majorEastAsia" w:hAnsi="Consolas"/>
          <w:color w:val="000000"/>
        </w:rPr>
        <w:t>[])</w:t>
      </w:r>
    </w:p>
    <w:p w14:paraId="7E9A46A9"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7F95CDCE"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SimpleCalculator</w:t>
      </w:r>
      <w:proofErr w:type="spellEnd"/>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SimpleCalculator</w:t>
      </w:r>
      <w:proofErr w:type="spellEnd"/>
      <w:r>
        <w:rPr>
          <w:rStyle w:val="pun"/>
          <w:rFonts w:ascii="Consolas" w:eastAsiaTheme="majorEastAsia" w:hAnsi="Consolas"/>
          <w:color w:val="000000"/>
        </w:rPr>
        <w:t>();</w:t>
      </w:r>
    </w:p>
    <w:p w14:paraId="31056753"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proofErr w:type="spellEnd"/>
      <w:r>
        <w:rPr>
          <w:rStyle w:val="pun"/>
          <w:rFonts w:ascii="Consolas" w:eastAsiaTheme="majorEastAsia" w:hAnsi="Consolas"/>
          <w:color w:val="000000"/>
        </w:rPr>
        <w:t>(</w:t>
      </w:r>
      <w:proofErr w:type="spellStart"/>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add</w:t>
      </w:r>
      <w:proofErr w:type="spellEnd"/>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20</w:t>
      </w:r>
      <w:r>
        <w:rPr>
          <w:rStyle w:val="pun"/>
          <w:rFonts w:ascii="Consolas" w:eastAsiaTheme="majorEastAsia" w:hAnsi="Consolas"/>
          <w:color w:val="000000"/>
        </w:rPr>
        <w:t>));</w:t>
      </w:r>
    </w:p>
    <w:p w14:paraId="3759AEFF"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proofErr w:type="spellEnd"/>
      <w:r>
        <w:rPr>
          <w:rStyle w:val="pun"/>
          <w:rFonts w:ascii="Consolas" w:eastAsiaTheme="majorEastAsia" w:hAnsi="Consolas"/>
          <w:color w:val="000000"/>
        </w:rPr>
        <w:t>(</w:t>
      </w:r>
      <w:proofErr w:type="spellStart"/>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add</w:t>
      </w:r>
      <w:proofErr w:type="spellEnd"/>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20</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30</w:t>
      </w:r>
      <w:r>
        <w:rPr>
          <w:rStyle w:val="pun"/>
          <w:rFonts w:ascii="Consolas" w:eastAsiaTheme="majorEastAsia" w:hAnsi="Consolas"/>
          <w:color w:val="000000"/>
        </w:rPr>
        <w:t>));</w:t>
      </w:r>
    </w:p>
    <w:p w14:paraId="069B504C" w14:textId="77777777" w:rsidR="00B63F40" w:rsidRDefault="00B63F40" w:rsidP="00B63F4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0F64170E" w14:textId="77777777" w:rsidR="00B63F40" w:rsidRDefault="00B63F40" w:rsidP="00B63F40">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0DD52458" w14:textId="77777777" w:rsidR="00B63F40" w:rsidRDefault="00B63F40" w:rsidP="00B63F4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44DFF68C" w14:textId="77777777" w:rsidR="00B63F40" w:rsidRDefault="00B63F40" w:rsidP="00B63F40">
      <w:pPr>
        <w:pStyle w:val="HTMLPreformatted"/>
        <w:shd w:val="clear" w:color="auto" w:fill="EEEEEE"/>
        <w:rPr>
          <w:rStyle w:val="pln"/>
          <w:rFonts w:ascii="Consolas" w:hAnsi="Consolas"/>
          <w:color w:val="000000"/>
        </w:rPr>
      </w:pPr>
      <w:r>
        <w:rPr>
          <w:rStyle w:val="lit"/>
          <w:rFonts w:ascii="Consolas" w:hAnsi="Consolas"/>
          <w:color w:val="800000"/>
        </w:rPr>
        <w:lastRenderedPageBreak/>
        <w:t>30</w:t>
      </w:r>
    </w:p>
    <w:p w14:paraId="5F0223A3" w14:textId="77777777" w:rsidR="00B63F40" w:rsidRDefault="00B63F40" w:rsidP="00B63F40">
      <w:pPr>
        <w:pStyle w:val="HTMLPreformatted"/>
        <w:shd w:val="clear" w:color="auto" w:fill="EEEEEE"/>
        <w:rPr>
          <w:rFonts w:ascii="Consolas" w:hAnsi="Consolas"/>
          <w:color w:val="222426"/>
        </w:rPr>
      </w:pPr>
      <w:r>
        <w:rPr>
          <w:rStyle w:val="lit"/>
          <w:rFonts w:ascii="Consolas" w:hAnsi="Consolas"/>
          <w:color w:val="800000"/>
        </w:rPr>
        <w:t>60</w:t>
      </w:r>
    </w:p>
    <w:p w14:paraId="20D4C604" w14:textId="7FFFD0AC" w:rsidR="00B63F40" w:rsidRDefault="00B63F40"/>
    <w:p w14:paraId="6AA2290B" w14:textId="77777777" w:rsidR="0071571B" w:rsidRDefault="0071571B" w:rsidP="0071571B">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Runtime Polymorphism (or Dynamic polymorphism)</w:t>
      </w:r>
    </w:p>
    <w:p w14:paraId="6A0D7385" w14:textId="77777777" w:rsidR="0071571B" w:rsidRDefault="0071571B" w:rsidP="0071571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is also known as Dynamic Method Dispatch. </w:t>
      </w:r>
      <w:r w:rsidRPr="001C7B1C">
        <w:rPr>
          <w:rFonts w:ascii="Arial" w:hAnsi="Arial" w:cs="Arial"/>
          <w:color w:val="222426"/>
          <w:sz w:val="26"/>
          <w:szCs w:val="26"/>
          <w:highlight w:val="yellow"/>
        </w:rPr>
        <w:t>Dynamic polymorphism is a process in which a call to an overridden method is resolved at runtime</w:t>
      </w:r>
      <w:r>
        <w:rPr>
          <w:rFonts w:ascii="Arial" w:hAnsi="Arial" w:cs="Arial"/>
          <w:color w:val="222426"/>
          <w:sz w:val="26"/>
          <w:szCs w:val="26"/>
        </w:rPr>
        <w:t xml:space="preserve">,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why it is called runtime polymorphism. I have already discussed method overriding in detail in a separate tutorial, refer it: </w:t>
      </w:r>
      <w:hyperlink r:id="rId11" w:history="1">
        <w:r>
          <w:rPr>
            <w:rStyle w:val="Hyperlink"/>
            <w:rFonts w:ascii="Arial" w:hAnsi="Arial" w:cs="Arial"/>
            <w:color w:val="7DC246"/>
            <w:sz w:val="26"/>
            <w:szCs w:val="26"/>
          </w:rPr>
          <w:t>Method Overriding in Java</w:t>
        </w:r>
      </w:hyperlink>
      <w:r>
        <w:rPr>
          <w:rFonts w:ascii="Arial" w:hAnsi="Arial" w:cs="Arial"/>
          <w:color w:val="222426"/>
          <w:sz w:val="26"/>
          <w:szCs w:val="26"/>
        </w:rPr>
        <w:t>.</w:t>
      </w:r>
    </w:p>
    <w:p w14:paraId="21159E12" w14:textId="77777777" w:rsidR="0071571B" w:rsidRDefault="0071571B" w:rsidP="0071571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br/>
        <w:t>In this example we have two classes ABC and XYZ. ABC is a parent class and XYZ is a child class. The child class is overriding the method myMethod() of parent class. In this example we have child class object assigned to the parent class reference so in order to determine which method would be called, the type of the object would be determined at run-time. It is the type of object that determines which version of the method would be called (not the type of reference).</w:t>
      </w:r>
    </w:p>
    <w:p w14:paraId="555DC977" w14:textId="77777777" w:rsidR="0071571B" w:rsidRDefault="0071571B" w:rsidP="0071571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the concept of overriding, you should have the basic knowledge of </w:t>
      </w:r>
      <w:hyperlink r:id="rId12" w:history="1">
        <w:r>
          <w:rPr>
            <w:rStyle w:val="Hyperlink"/>
            <w:rFonts w:ascii="Arial" w:hAnsi="Arial" w:cs="Arial"/>
            <w:color w:val="7DC246"/>
            <w:sz w:val="26"/>
            <w:szCs w:val="26"/>
          </w:rPr>
          <w:t>inheritance in Java</w:t>
        </w:r>
      </w:hyperlink>
      <w:r>
        <w:rPr>
          <w:rFonts w:ascii="Arial" w:hAnsi="Arial" w:cs="Arial"/>
          <w:color w:val="222426"/>
          <w:sz w:val="26"/>
          <w:szCs w:val="26"/>
        </w:rPr>
        <w:t>.</w:t>
      </w:r>
    </w:p>
    <w:p w14:paraId="0A06CB87" w14:textId="77777777" w:rsidR="0071571B" w:rsidRDefault="0071571B" w:rsidP="0071571B">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ABC</w:t>
      </w:r>
      <w:r>
        <w:rPr>
          <w:rStyle w:val="pun"/>
          <w:rFonts w:ascii="Consolas" w:hAnsi="Consolas"/>
          <w:color w:val="000000"/>
        </w:rPr>
        <w:t>{</w:t>
      </w:r>
    </w:p>
    <w:p w14:paraId="41BA9FBB"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myMethod</w:t>
      </w:r>
      <w:r>
        <w:rPr>
          <w:rStyle w:val="pun"/>
          <w:rFonts w:ascii="Consolas" w:hAnsi="Consolas"/>
          <w:color w:val="000000"/>
        </w:rPr>
        <w:t>(){</w:t>
      </w:r>
    </w:p>
    <w:p w14:paraId="2F8EB0C9"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"Overridden Method"</w:t>
      </w:r>
      <w:r>
        <w:rPr>
          <w:rStyle w:val="pun"/>
          <w:rFonts w:ascii="Consolas" w:hAnsi="Consolas"/>
          <w:color w:val="000000"/>
        </w:rPr>
        <w:t>);</w:t>
      </w:r>
    </w:p>
    <w:p w14:paraId="1020DF6C"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827E1E3" w14:textId="77777777" w:rsidR="0071571B" w:rsidRDefault="0071571B" w:rsidP="0071571B">
      <w:pPr>
        <w:pStyle w:val="HTMLPreformatted"/>
        <w:shd w:val="clear" w:color="auto" w:fill="EEEEEE"/>
        <w:rPr>
          <w:rStyle w:val="pln"/>
          <w:rFonts w:ascii="Consolas" w:hAnsi="Consolas"/>
          <w:color w:val="000000"/>
        </w:rPr>
      </w:pPr>
      <w:r>
        <w:rPr>
          <w:rStyle w:val="pun"/>
          <w:rFonts w:ascii="Consolas" w:hAnsi="Consolas"/>
          <w:color w:val="000000"/>
        </w:rPr>
        <w:t>}</w:t>
      </w:r>
    </w:p>
    <w:p w14:paraId="0D11AF63" w14:textId="77777777" w:rsidR="0071571B" w:rsidRDefault="0071571B" w:rsidP="0071571B">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XYZ </w:t>
      </w:r>
      <w:r>
        <w:rPr>
          <w:rStyle w:val="kwd"/>
          <w:rFonts w:ascii="Consolas" w:hAnsi="Consolas"/>
          <w:color w:val="00008B"/>
        </w:rPr>
        <w:t>extends</w:t>
      </w:r>
      <w:r>
        <w:rPr>
          <w:rStyle w:val="pln"/>
          <w:rFonts w:ascii="Consolas" w:hAnsi="Consolas"/>
          <w:color w:val="000000"/>
        </w:rPr>
        <w:t xml:space="preserve"> ABC</w:t>
      </w:r>
      <w:r>
        <w:rPr>
          <w:rStyle w:val="pun"/>
          <w:rFonts w:ascii="Consolas" w:hAnsi="Consolas"/>
          <w:color w:val="000000"/>
        </w:rPr>
        <w:t>{</w:t>
      </w:r>
    </w:p>
    <w:p w14:paraId="7A822E58" w14:textId="77777777" w:rsidR="0071571B" w:rsidRDefault="0071571B" w:rsidP="0071571B">
      <w:pPr>
        <w:pStyle w:val="HTMLPreformatted"/>
        <w:shd w:val="clear" w:color="auto" w:fill="EEEEEE"/>
        <w:rPr>
          <w:rStyle w:val="pln"/>
          <w:rFonts w:ascii="Consolas" w:hAnsi="Consolas"/>
          <w:color w:val="000000"/>
        </w:rPr>
      </w:pPr>
    </w:p>
    <w:p w14:paraId="6F38EDD0"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myMethod</w:t>
      </w:r>
      <w:r>
        <w:rPr>
          <w:rStyle w:val="pun"/>
          <w:rFonts w:ascii="Consolas" w:hAnsi="Consolas"/>
          <w:color w:val="000000"/>
        </w:rPr>
        <w:t>(){</w:t>
      </w:r>
    </w:p>
    <w:p w14:paraId="76082A89"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"Overriding Method"</w:t>
      </w:r>
      <w:r>
        <w:rPr>
          <w:rStyle w:val="pun"/>
          <w:rFonts w:ascii="Consolas" w:hAnsi="Consolas"/>
          <w:color w:val="000000"/>
        </w:rPr>
        <w:t>);</w:t>
      </w:r>
    </w:p>
    <w:p w14:paraId="3254D237"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B1158FA"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638F5638"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ab/>
        <w:t xml:space="preserve">ABC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XYZ</w:t>
      </w:r>
      <w:r>
        <w:rPr>
          <w:rStyle w:val="pun"/>
          <w:rFonts w:ascii="Consolas" w:hAnsi="Consolas"/>
          <w:color w:val="000000"/>
        </w:rPr>
        <w:t>();</w:t>
      </w:r>
    </w:p>
    <w:p w14:paraId="0CEB95A9"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proofErr w:type="spellEnd"/>
      <w:r>
        <w:rPr>
          <w:rStyle w:val="pun"/>
          <w:rFonts w:ascii="Consolas" w:hAnsi="Consolas"/>
          <w:color w:val="000000"/>
        </w:rPr>
        <w:t>();</w:t>
      </w:r>
    </w:p>
    <w:p w14:paraId="44D93CC6"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CFD639A" w14:textId="77777777" w:rsidR="0071571B" w:rsidRDefault="0071571B" w:rsidP="0071571B">
      <w:pPr>
        <w:pStyle w:val="HTMLPreformatted"/>
        <w:shd w:val="clear" w:color="auto" w:fill="EEEEEE"/>
        <w:rPr>
          <w:rFonts w:ascii="Consolas" w:hAnsi="Consolas"/>
          <w:color w:val="222426"/>
        </w:rPr>
      </w:pPr>
      <w:r>
        <w:rPr>
          <w:rStyle w:val="pun"/>
          <w:rFonts w:ascii="Consolas" w:hAnsi="Consolas"/>
          <w:color w:val="000000"/>
        </w:rPr>
        <w:t>}</w:t>
      </w:r>
    </w:p>
    <w:p w14:paraId="7FE2E575" w14:textId="77777777" w:rsidR="0071571B" w:rsidRDefault="0071571B" w:rsidP="0071571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3E89A387" w14:textId="77777777" w:rsidR="0071571B" w:rsidRDefault="0071571B" w:rsidP="0071571B">
      <w:pPr>
        <w:pStyle w:val="HTMLPreformatted"/>
        <w:shd w:val="clear" w:color="auto" w:fill="EEEEEE"/>
        <w:rPr>
          <w:rFonts w:ascii="Consolas" w:hAnsi="Consolas"/>
          <w:color w:val="222426"/>
        </w:rPr>
      </w:pPr>
      <w:r>
        <w:rPr>
          <w:rStyle w:val="typ"/>
          <w:rFonts w:ascii="Consolas" w:hAnsi="Consolas"/>
          <w:color w:val="2B91AF"/>
        </w:rPr>
        <w:t>Overriding</w:t>
      </w:r>
      <w:r>
        <w:rPr>
          <w:rStyle w:val="pln"/>
          <w:rFonts w:ascii="Consolas" w:hAnsi="Consolas"/>
          <w:color w:val="000000"/>
        </w:rPr>
        <w:t xml:space="preserve"> </w:t>
      </w:r>
      <w:r>
        <w:rPr>
          <w:rStyle w:val="typ"/>
          <w:rFonts w:ascii="Consolas" w:hAnsi="Consolas"/>
          <w:color w:val="2B91AF"/>
        </w:rPr>
        <w:t>Method</w:t>
      </w:r>
    </w:p>
    <w:p w14:paraId="41534CC8" w14:textId="77777777" w:rsidR="0071571B" w:rsidRDefault="0071571B" w:rsidP="0071571B">
      <w:pPr>
        <w:pStyle w:val="NormalWeb"/>
        <w:shd w:val="clear" w:color="auto" w:fill="FFFFFF"/>
        <w:spacing w:before="0" w:beforeAutospacing="0" w:after="390" w:afterAutospacing="0"/>
        <w:rPr>
          <w:rFonts w:ascii="Arial" w:hAnsi="Arial" w:cs="Arial"/>
          <w:color w:val="222426"/>
          <w:sz w:val="26"/>
          <w:szCs w:val="26"/>
        </w:rPr>
      </w:pPr>
      <w:r w:rsidRPr="003E67CD">
        <w:rPr>
          <w:rFonts w:ascii="Arial" w:hAnsi="Arial" w:cs="Arial"/>
          <w:color w:val="222426"/>
          <w:sz w:val="26"/>
          <w:szCs w:val="26"/>
          <w:highlight w:val="yellow"/>
        </w:rPr>
        <w:t>When an overridden method is called through a reference of parent class, then type of the object determines which method is to be executed</w:t>
      </w:r>
      <w:r>
        <w:rPr>
          <w:rFonts w:ascii="Arial" w:hAnsi="Arial" w:cs="Arial"/>
          <w:color w:val="222426"/>
          <w:sz w:val="26"/>
          <w:szCs w:val="26"/>
        </w:rPr>
        <w:t xml:space="preserve">. </w:t>
      </w:r>
      <w:r w:rsidRPr="003E67CD">
        <w:rPr>
          <w:rFonts w:ascii="Arial" w:hAnsi="Arial" w:cs="Arial"/>
          <w:color w:val="222426"/>
          <w:sz w:val="26"/>
          <w:szCs w:val="26"/>
          <w:highlight w:val="yellow"/>
        </w:rPr>
        <w:t>Thus, this determination is made at run time.</w:t>
      </w:r>
      <w:r>
        <w:rPr>
          <w:rFonts w:ascii="Arial" w:hAnsi="Arial" w:cs="Arial"/>
          <w:color w:val="222426"/>
          <w:sz w:val="26"/>
          <w:szCs w:val="26"/>
        </w:rPr>
        <w:br/>
        <w:t>Since both the classes, child class and parent class have the same method </w:t>
      </w:r>
      <w:proofErr w:type="spellStart"/>
      <w:r>
        <w:rPr>
          <w:rStyle w:val="HTMLCode"/>
          <w:rFonts w:ascii="Arial" w:hAnsi="Arial" w:cs="Arial"/>
          <w:color w:val="222426"/>
          <w:shd w:val="clear" w:color="auto" w:fill="EEEEEE"/>
        </w:rPr>
        <w:t>animalSound</w:t>
      </w:r>
      <w:proofErr w:type="spellEnd"/>
      <w:r>
        <w:rPr>
          <w:rFonts w:ascii="Arial" w:hAnsi="Arial" w:cs="Arial"/>
          <w:color w:val="222426"/>
          <w:sz w:val="26"/>
          <w:szCs w:val="26"/>
        </w:rPr>
        <w:t>. Which version of the method(child class or parent class) will be called is determined at runtime by JVM.</w:t>
      </w:r>
    </w:p>
    <w:p w14:paraId="33B56D39" w14:textId="77777777" w:rsidR="0071571B" w:rsidRDefault="0071571B" w:rsidP="0071571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Few more overriding examples:</w:t>
      </w:r>
    </w:p>
    <w:p w14:paraId="522BF202"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ABC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ABC</w:t>
      </w:r>
      <w:r>
        <w:rPr>
          <w:rStyle w:val="pun"/>
          <w:rFonts w:ascii="Consolas" w:hAnsi="Consolas"/>
          <w:color w:val="000000"/>
        </w:rPr>
        <w:t>();</w:t>
      </w:r>
    </w:p>
    <w:p w14:paraId="7AF00972" w14:textId="77777777" w:rsidR="0071571B" w:rsidRDefault="0071571B" w:rsidP="0071571B">
      <w:pPr>
        <w:pStyle w:val="HTMLPreformatted"/>
        <w:shd w:val="clear" w:color="auto" w:fill="EEEEEE"/>
        <w:rPr>
          <w:rStyle w:val="pln"/>
          <w:rFonts w:ascii="Consolas" w:hAnsi="Consolas"/>
          <w:color w:val="000000"/>
        </w:rPr>
      </w:pP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proofErr w:type="spellEnd"/>
      <w:r>
        <w:rPr>
          <w:rStyle w:val="pun"/>
          <w:rFonts w:ascii="Consolas" w:hAnsi="Consolas"/>
          <w:color w:val="000000"/>
        </w:rPr>
        <w:t>();</w:t>
      </w:r>
    </w:p>
    <w:p w14:paraId="65A748A2" w14:textId="77777777" w:rsidR="0071571B" w:rsidRDefault="0071571B" w:rsidP="0071571B">
      <w:pPr>
        <w:pStyle w:val="HTMLPreformatted"/>
        <w:shd w:val="clear" w:color="auto" w:fill="EEEEEE"/>
        <w:rPr>
          <w:rStyle w:val="pln"/>
          <w:rFonts w:ascii="Consolas" w:hAnsi="Consolas"/>
          <w:color w:val="000000"/>
        </w:rPr>
      </w:pPr>
      <w:r>
        <w:rPr>
          <w:rStyle w:val="com"/>
          <w:rFonts w:ascii="Consolas" w:eastAsiaTheme="majorEastAsia" w:hAnsi="Consolas"/>
          <w:color w:val="808080"/>
        </w:rPr>
        <w:t>// This would call the myMethod() of parent class ABC</w:t>
      </w:r>
    </w:p>
    <w:p w14:paraId="5D9A502F" w14:textId="77777777" w:rsidR="0071571B" w:rsidRDefault="0071571B" w:rsidP="0071571B">
      <w:pPr>
        <w:pStyle w:val="HTMLPreformatted"/>
        <w:shd w:val="clear" w:color="auto" w:fill="EEEEEE"/>
        <w:rPr>
          <w:rStyle w:val="pln"/>
          <w:rFonts w:ascii="Consolas" w:hAnsi="Consolas"/>
          <w:color w:val="000000"/>
        </w:rPr>
      </w:pPr>
    </w:p>
    <w:p w14:paraId="0402F30B"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XYZ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XYZ</w:t>
      </w:r>
      <w:r>
        <w:rPr>
          <w:rStyle w:val="pun"/>
          <w:rFonts w:ascii="Consolas" w:hAnsi="Consolas"/>
          <w:color w:val="000000"/>
        </w:rPr>
        <w:t>();</w:t>
      </w:r>
    </w:p>
    <w:p w14:paraId="0032A9EB" w14:textId="77777777" w:rsidR="0071571B" w:rsidRDefault="0071571B" w:rsidP="0071571B">
      <w:pPr>
        <w:pStyle w:val="HTMLPreformatted"/>
        <w:shd w:val="clear" w:color="auto" w:fill="EEEEEE"/>
        <w:rPr>
          <w:rStyle w:val="pln"/>
          <w:rFonts w:ascii="Consolas" w:hAnsi="Consolas"/>
          <w:color w:val="000000"/>
        </w:rPr>
      </w:pP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proofErr w:type="spellEnd"/>
      <w:r>
        <w:rPr>
          <w:rStyle w:val="pun"/>
          <w:rFonts w:ascii="Consolas" w:hAnsi="Consolas"/>
          <w:color w:val="000000"/>
        </w:rPr>
        <w:t>();</w:t>
      </w:r>
    </w:p>
    <w:p w14:paraId="32AD4356" w14:textId="77777777" w:rsidR="0071571B" w:rsidRDefault="0071571B" w:rsidP="0071571B">
      <w:pPr>
        <w:pStyle w:val="HTMLPreformatted"/>
        <w:shd w:val="clear" w:color="auto" w:fill="EEEEEE"/>
        <w:rPr>
          <w:rStyle w:val="pln"/>
          <w:rFonts w:ascii="Consolas" w:hAnsi="Consolas"/>
          <w:color w:val="000000"/>
        </w:rPr>
      </w:pPr>
      <w:r>
        <w:rPr>
          <w:rStyle w:val="com"/>
          <w:rFonts w:ascii="Consolas" w:eastAsiaTheme="majorEastAsia" w:hAnsi="Consolas"/>
          <w:color w:val="808080"/>
        </w:rPr>
        <w:t>// This would call the myMethod() of child class XYZ</w:t>
      </w:r>
    </w:p>
    <w:p w14:paraId="3BFCFF1A" w14:textId="77777777" w:rsidR="0071571B" w:rsidRDefault="0071571B" w:rsidP="0071571B">
      <w:pPr>
        <w:pStyle w:val="HTMLPreformatted"/>
        <w:shd w:val="clear" w:color="auto" w:fill="EEEEEE"/>
        <w:rPr>
          <w:rStyle w:val="pln"/>
          <w:rFonts w:ascii="Consolas" w:hAnsi="Consolas"/>
          <w:color w:val="000000"/>
        </w:rPr>
      </w:pPr>
    </w:p>
    <w:p w14:paraId="73D36DE5" w14:textId="77777777" w:rsidR="0071571B" w:rsidRDefault="0071571B" w:rsidP="0071571B">
      <w:pPr>
        <w:pStyle w:val="HTMLPreformatted"/>
        <w:shd w:val="clear" w:color="auto" w:fill="EEEEEE"/>
        <w:rPr>
          <w:rStyle w:val="pln"/>
          <w:rFonts w:ascii="Consolas" w:hAnsi="Consolas"/>
          <w:color w:val="000000"/>
        </w:rPr>
      </w:pPr>
      <w:r>
        <w:rPr>
          <w:rStyle w:val="pln"/>
          <w:rFonts w:ascii="Consolas" w:hAnsi="Consolas"/>
          <w:color w:val="000000"/>
        </w:rPr>
        <w:t xml:space="preserve">ABC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XYZ</w:t>
      </w:r>
      <w:r>
        <w:rPr>
          <w:rStyle w:val="pun"/>
          <w:rFonts w:ascii="Consolas" w:hAnsi="Consolas"/>
          <w:color w:val="000000"/>
        </w:rPr>
        <w:t>();</w:t>
      </w:r>
    </w:p>
    <w:p w14:paraId="112BE826" w14:textId="77777777" w:rsidR="0071571B" w:rsidRDefault="0071571B" w:rsidP="0071571B">
      <w:pPr>
        <w:pStyle w:val="HTMLPreformatted"/>
        <w:shd w:val="clear" w:color="auto" w:fill="EEEEEE"/>
        <w:rPr>
          <w:rStyle w:val="pln"/>
          <w:rFonts w:ascii="Consolas" w:hAnsi="Consolas"/>
          <w:color w:val="000000"/>
        </w:rPr>
      </w:pP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proofErr w:type="spellEnd"/>
      <w:r>
        <w:rPr>
          <w:rStyle w:val="pun"/>
          <w:rFonts w:ascii="Consolas" w:hAnsi="Consolas"/>
          <w:color w:val="000000"/>
        </w:rPr>
        <w:t>();</w:t>
      </w:r>
    </w:p>
    <w:p w14:paraId="5C75BA51" w14:textId="77777777" w:rsidR="0071571B" w:rsidRDefault="0071571B" w:rsidP="0071571B">
      <w:pPr>
        <w:pStyle w:val="HTMLPreformatted"/>
        <w:shd w:val="clear" w:color="auto" w:fill="EEEEEE"/>
        <w:rPr>
          <w:rFonts w:ascii="Consolas" w:hAnsi="Consolas"/>
          <w:color w:val="222426"/>
        </w:rPr>
      </w:pPr>
      <w:r>
        <w:rPr>
          <w:rStyle w:val="com"/>
          <w:rFonts w:ascii="Consolas" w:eastAsiaTheme="majorEastAsia" w:hAnsi="Consolas"/>
          <w:color w:val="808080"/>
        </w:rPr>
        <w:t>// This would call the myMethod() of child class XYZ</w:t>
      </w:r>
    </w:p>
    <w:p w14:paraId="2B799E54" w14:textId="3B2AE2EF" w:rsidR="0071571B" w:rsidRDefault="0071571B" w:rsidP="0071571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third case the method of child class is to be executed because which method is to be executed is determined by the type of object and since the object belongs to the child class, the child class version of myMethod() is called.</w:t>
      </w:r>
    </w:p>
    <w:p w14:paraId="4ADD59B0" w14:textId="77777777" w:rsidR="00712605" w:rsidRDefault="00712605" w:rsidP="00712605">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Method Overloading in Java with examples</w:t>
      </w:r>
    </w:p>
    <w:p w14:paraId="28C693A6" w14:textId="77777777" w:rsidR="00712605" w:rsidRDefault="00712605" w:rsidP="00712605">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3" w:history="1">
        <w:r>
          <w:rPr>
            <w:rStyle w:val="Hyperlink"/>
            <w:caps/>
            <w:color w:val="7DC246"/>
            <w:sz w:val="18"/>
            <w:szCs w:val="18"/>
          </w:rPr>
          <w:t>OOPS CONCEPT</w:t>
        </w:r>
      </w:hyperlink>
    </w:p>
    <w:p w14:paraId="651B118F"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sidRPr="004F48A6">
        <w:rPr>
          <w:rFonts w:ascii="Arial" w:hAnsi="Arial" w:cs="Arial"/>
          <w:color w:val="222426"/>
          <w:sz w:val="26"/>
          <w:szCs w:val="26"/>
          <w:highlight w:val="yellow"/>
        </w:rPr>
        <w:t>Method Overloading is a feature that allows a class to have more than one method having the same name, if their argument lists are different</w:t>
      </w:r>
      <w:r>
        <w:rPr>
          <w:rFonts w:ascii="Arial" w:hAnsi="Arial" w:cs="Arial"/>
          <w:color w:val="222426"/>
          <w:sz w:val="26"/>
          <w:szCs w:val="26"/>
        </w:rPr>
        <w:t>. It is similar to </w:t>
      </w:r>
      <w:hyperlink r:id="rId14" w:history="1">
        <w:r>
          <w:rPr>
            <w:rStyle w:val="Hyperlink"/>
            <w:rFonts w:ascii="Arial" w:hAnsi="Arial" w:cs="Arial"/>
            <w:color w:val="7DC246"/>
            <w:sz w:val="26"/>
            <w:szCs w:val="26"/>
          </w:rPr>
          <w:t>constructor overloading</w:t>
        </w:r>
      </w:hyperlink>
      <w:r>
        <w:rPr>
          <w:rFonts w:ascii="Arial" w:hAnsi="Arial" w:cs="Arial"/>
          <w:color w:val="222426"/>
          <w:sz w:val="26"/>
          <w:szCs w:val="26"/>
        </w:rPr>
        <w:t> in Java, that allows a class to have more than one constructor having different argument lists.</w:t>
      </w:r>
    </w:p>
    <w:p w14:paraId="5A7D7503"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get back to the point, when I say argument list it means the parameters that a method has: For example the argument list of a method add(int a, int b) having two parameters is different from the argument list of the method add(int a, int b, int c) having three parameters.</w:t>
      </w:r>
    </w:p>
    <w:p w14:paraId="19FEDAAB" w14:textId="77777777" w:rsidR="00712605" w:rsidRDefault="00712605" w:rsidP="0071260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Three ways to overload a method</w:t>
      </w:r>
    </w:p>
    <w:p w14:paraId="61179F25"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order to overload a method, the argument lists of the methods must differ in either of these:</w:t>
      </w:r>
      <w:r>
        <w:rPr>
          <w:rFonts w:ascii="Arial" w:hAnsi="Arial" w:cs="Arial"/>
          <w:color w:val="222426"/>
          <w:sz w:val="26"/>
          <w:szCs w:val="26"/>
        </w:rPr>
        <w:br/>
        <w:t>1. Number of parameters.</w:t>
      </w:r>
      <w:r>
        <w:rPr>
          <w:rFonts w:ascii="Arial" w:hAnsi="Arial" w:cs="Arial"/>
          <w:color w:val="222426"/>
          <w:sz w:val="26"/>
          <w:szCs w:val="26"/>
        </w:rPr>
        <w:br/>
        <w:t>For example: This is a valid case of overloading</w:t>
      </w:r>
    </w:p>
    <w:p w14:paraId="62414427"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add</w:t>
      </w:r>
      <w:r>
        <w:rPr>
          <w:rStyle w:val="pun"/>
          <w:rFonts w:ascii="Consolas" w:hAnsi="Consolas"/>
          <w:color w:val="000000"/>
        </w:rPr>
        <w:t>(</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un"/>
          <w:rFonts w:ascii="Consolas" w:hAnsi="Consolas"/>
          <w:color w:val="000000"/>
        </w:rPr>
        <w:t>)</w:t>
      </w:r>
    </w:p>
    <w:p w14:paraId="7CE073B7" w14:textId="77777777" w:rsidR="00712605" w:rsidRDefault="00712605" w:rsidP="00712605">
      <w:pPr>
        <w:pStyle w:val="HTMLPreformatted"/>
        <w:shd w:val="clear" w:color="auto" w:fill="EEEEEE"/>
        <w:rPr>
          <w:rFonts w:ascii="Consolas" w:hAnsi="Consolas"/>
          <w:color w:val="222426"/>
        </w:rPr>
      </w:pPr>
      <w:r>
        <w:rPr>
          <w:rStyle w:val="pln"/>
          <w:rFonts w:ascii="Consolas" w:eastAsiaTheme="majorEastAsia" w:hAnsi="Consolas"/>
          <w:color w:val="000000"/>
        </w:rPr>
        <w:t>add</w:t>
      </w:r>
      <w:r>
        <w:rPr>
          <w:rStyle w:val="pun"/>
          <w:rFonts w:ascii="Consolas" w:hAnsi="Consolas"/>
          <w:color w:val="000000"/>
        </w:rPr>
        <w:t>(</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un"/>
          <w:rFonts w:ascii="Consolas" w:hAnsi="Consolas"/>
          <w:color w:val="000000"/>
        </w:rPr>
        <w:t>)</w:t>
      </w:r>
    </w:p>
    <w:p w14:paraId="49C434BB"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Data type of parameters.</w:t>
      </w:r>
      <w:r>
        <w:rPr>
          <w:rFonts w:ascii="Arial" w:hAnsi="Arial" w:cs="Arial"/>
          <w:color w:val="222426"/>
          <w:sz w:val="26"/>
          <w:szCs w:val="26"/>
        </w:rPr>
        <w:br/>
        <w:t>For example:</w:t>
      </w:r>
    </w:p>
    <w:p w14:paraId="0727D084"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add</w:t>
      </w:r>
      <w:r>
        <w:rPr>
          <w:rStyle w:val="pun"/>
          <w:rFonts w:ascii="Consolas" w:hAnsi="Consolas"/>
          <w:color w:val="000000"/>
        </w:rPr>
        <w:t>(</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un"/>
          <w:rFonts w:ascii="Consolas" w:hAnsi="Consolas"/>
          <w:color w:val="000000"/>
        </w:rPr>
        <w:t>)</w:t>
      </w:r>
    </w:p>
    <w:p w14:paraId="1D76FE9E" w14:textId="77777777" w:rsidR="00712605" w:rsidRDefault="00712605" w:rsidP="00712605">
      <w:pPr>
        <w:pStyle w:val="HTMLPreformatted"/>
        <w:shd w:val="clear" w:color="auto" w:fill="EEEEEE"/>
        <w:rPr>
          <w:rFonts w:ascii="Consolas" w:hAnsi="Consolas"/>
          <w:color w:val="222426"/>
        </w:rPr>
      </w:pPr>
      <w:r>
        <w:rPr>
          <w:rStyle w:val="pln"/>
          <w:rFonts w:ascii="Consolas" w:eastAsiaTheme="majorEastAsia" w:hAnsi="Consolas"/>
          <w:color w:val="000000"/>
        </w:rPr>
        <w:t>add</w:t>
      </w:r>
      <w:r>
        <w:rPr>
          <w:rStyle w:val="pun"/>
          <w:rFonts w:ascii="Consolas" w:hAnsi="Consolas"/>
          <w:color w:val="000000"/>
        </w:rPr>
        <w:t>(</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un"/>
          <w:rFonts w:ascii="Consolas" w:hAnsi="Consolas"/>
          <w:color w:val="000000"/>
        </w:rPr>
        <w:t>)</w:t>
      </w:r>
    </w:p>
    <w:p w14:paraId="7912C2BF"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Sequence of Data type of parameters.</w:t>
      </w:r>
      <w:r>
        <w:rPr>
          <w:rFonts w:ascii="Arial" w:hAnsi="Arial" w:cs="Arial"/>
          <w:color w:val="222426"/>
          <w:sz w:val="26"/>
          <w:szCs w:val="26"/>
        </w:rPr>
        <w:br/>
        <w:t>For example:</w:t>
      </w:r>
    </w:p>
    <w:p w14:paraId="5FC600F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add</w:t>
      </w:r>
      <w:r>
        <w:rPr>
          <w:rStyle w:val="pun"/>
          <w:rFonts w:ascii="Consolas" w:hAnsi="Consolas"/>
          <w:color w:val="000000"/>
        </w:rPr>
        <w:t>(</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un"/>
          <w:rFonts w:ascii="Consolas" w:hAnsi="Consolas"/>
          <w:color w:val="000000"/>
        </w:rPr>
        <w:t>)</w:t>
      </w:r>
    </w:p>
    <w:p w14:paraId="4A1ED23A" w14:textId="77777777" w:rsidR="00712605" w:rsidRDefault="00712605" w:rsidP="00712605">
      <w:pPr>
        <w:pStyle w:val="HTMLPreformatted"/>
        <w:shd w:val="clear" w:color="auto" w:fill="EEEEEE"/>
        <w:rPr>
          <w:rFonts w:ascii="Consolas" w:hAnsi="Consolas"/>
          <w:color w:val="222426"/>
        </w:rPr>
      </w:pPr>
      <w:r>
        <w:rPr>
          <w:rStyle w:val="pln"/>
          <w:rFonts w:ascii="Consolas" w:eastAsiaTheme="majorEastAsia" w:hAnsi="Consolas"/>
          <w:color w:val="000000"/>
        </w:rPr>
        <w:t>add</w:t>
      </w:r>
      <w:r>
        <w:rPr>
          <w:rStyle w:val="pun"/>
          <w:rFonts w:ascii="Consolas" w:hAnsi="Consolas"/>
          <w:color w:val="000000"/>
        </w:rPr>
        <w:t>(</w:t>
      </w:r>
      <w:r>
        <w:rPr>
          <w:rStyle w:val="kwd"/>
          <w:rFonts w:ascii="Consolas" w:eastAsiaTheme="majorEastAsia" w:hAnsi="Consolas"/>
          <w:color w:val="00008B"/>
        </w:rPr>
        <w:t>float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un"/>
          <w:rFonts w:ascii="Consolas" w:hAnsi="Consolas"/>
          <w:color w:val="000000"/>
        </w:rPr>
        <w:t>)</w:t>
      </w:r>
    </w:p>
    <w:p w14:paraId="1B73C926"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Invalid case of method overloading:</w:t>
      </w:r>
      <w:r>
        <w:rPr>
          <w:rFonts w:ascii="Arial" w:hAnsi="Arial" w:cs="Arial"/>
          <w:color w:val="222426"/>
          <w:sz w:val="26"/>
          <w:szCs w:val="26"/>
        </w:rPr>
        <w:br/>
        <w:t>When I say argument list, I am not talking about return type of the method, for example if two methods have same name, same parameters and have different return type, then this is not a valid method overloading example. This will throw compilation error.</w:t>
      </w:r>
    </w:p>
    <w:p w14:paraId="43F8749F"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int</w:t>
      </w:r>
      <w:r>
        <w:rPr>
          <w:rStyle w:val="pln"/>
          <w:rFonts w:ascii="Consolas" w:eastAsiaTheme="majorEastAsia" w:hAnsi="Consolas"/>
          <w:color w:val="000000"/>
        </w:rPr>
        <w:t xml:space="preserve"> add</w:t>
      </w:r>
      <w:r>
        <w:rPr>
          <w:rStyle w:val="pun"/>
          <w:rFonts w:ascii="Consolas" w:hAnsi="Consolas"/>
          <w:color w:val="000000"/>
        </w:rPr>
        <w:t>(</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un"/>
          <w:rFonts w:ascii="Consolas" w:hAnsi="Consolas"/>
          <w:color w:val="000000"/>
        </w:rPr>
        <w:t>)</w:t>
      </w:r>
    </w:p>
    <w:p w14:paraId="2D9ECBFC" w14:textId="77777777" w:rsidR="00712605" w:rsidRDefault="00712605" w:rsidP="00712605">
      <w:pPr>
        <w:pStyle w:val="HTMLPreformatted"/>
        <w:shd w:val="clear" w:color="auto" w:fill="EEEEEE"/>
        <w:rPr>
          <w:rFonts w:ascii="Consolas" w:hAnsi="Consolas"/>
          <w:color w:val="222426"/>
        </w:rPr>
      </w:pPr>
      <w:r>
        <w:rPr>
          <w:rStyle w:val="kwd"/>
          <w:rFonts w:ascii="Consolas" w:eastAsiaTheme="majorEastAsia" w:hAnsi="Consolas"/>
          <w:color w:val="00008B"/>
        </w:rPr>
        <w:t>float</w:t>
      </w:r>
      <w:r>
        <w:rPr>
          <w:rStyle w:val="pln"/>
          <w:rFonts w:ascii="Consolas" w:eastAsiaTheme="majorEastAsia" w:hAnsi="Consolas"/>
          <w:color w:val="000000"/>
        </w:rPr>
        <w:t xml:space="preserve"> add</w:t>
      </w:r>
      <w:r>
        <w:rPr>
          <w:rStyle w:val="pun"/>
          <w:rFonts w:ascii="Consolas" w:hAnsi="Consolas"/>
          <w:color w:val="000000"/>
        </w:rPr>
        <w:t>(</w:t>
      </w:r>
      <w:r>
        <w:rPr>
          <w:rStyle w:val="kwd"/>
          <w:rFonts w:ascii="Consolas" w:eastAsiaTheme="majorEastAsia" w:hAnsi="Consolas"/>
          <w:color w:val="00008B"/>
        </w:rPr>
        <w:t>int</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un"/>
          <w:rFonts w:ascii="Consolas" w:hAnsi="Consolas"/>
          <w:color w:val="000000"/>
        </w:rPr>
        <w:t>)</w:t>
      </w:r>
    </w:p>
    <w:p w14:paraId="40043C51"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overloading</w:t>
      </w:r>
      <w:r>
        <w:rPr>
          <w:rFonts w:ascii="Arial" w:hAnsi="Arial" w:cs="Arial"/>
          <w:color w:val="222426"/>
          <w:sz w:val="26"/>
          <w:szCs w:val="26"/>
        </w:rPr>
        <w:t> is an example of </w:t>
      </w:r>
      <w:hyperlink r:id="rId15" w:history="1">
        <w:r>
          <w:rPr>
            <w:rStyle w:val="Hyperlink"/>
            <w:rFonts w:ascii="Arial" w:hAnsi="Arial" w:cs="Arial"/>
            <w:color w:val="7DC246"/>
            <w:sz w:val="26"/>
            <w:szCs w:val="26"/>
          </w:rPr>
          <w:t>Static Polymorphism</w:t>
        </w:r>
      </w:hyperlink>
      <w:r>
        <w:rPr>
          <w:rFonts w:ascii="Arial" w:hAnsi="Arial" w:cs="Arial"/>
          <w:color w:val="222426"/>
          <w:sz w:val="26"/>
          <w:szCs w:val="26"/>
        </w:rPr>
        <w:t>. We will discuss </w:t>
      </w:r>
      <w:hyperlink r:id="rId16" w:history="1">
        <w:r>
          <w:rPr>
            <w:rStyle w:val="Hyperlink"/>
            <w:rFonts w:ascii="Arial" w:hAnsi="Arial" w:cs="Arial"/>
            <w:color w:val="7DC246"/>
            <w:sz w:val="26"/>
            <w:szCs w:val="26"/>
          </w:rPr>
          <w:t>polymorphism</w:t>
        </w:r>
      </w:hyperlink>
      <w:r>
        <w:rPr>
          <w:rFonts w:ascii="Arial" w:hAnsi="Arial" w:cs="Arial"/>
          <w:color w:val="222426"/>
          <w:sz w:val="26"/>
          <w:szCs w:val="26"/>
        </w:rPr>
        <w:t> and types of it in a separate tutorial.</w:t>
      </w:r>
    </w:p>
    <w:p w14:paraId="7D8ACAFC"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Points to Note:</w:t>
      </w:r>
      <w:r>
        <w:rPr>
          <w:rFonts w:ascii="Arial" w:hAnsi="Arial" w:cs="Arial"/>
          <w:color w:val="222426"/>
          <w:sz w:val="26"/>
          <w:szCs w:val="26"/>
        </w:rPr>
        <w:br/>
        <w:t>1. Static Polymorphism is also known as compile time binding or early binding.</w:t>
      </w:r>
      <w:r>
        <w:rPr>
          <w:rFonts w:ascii="Arial" w:hAnsi="Arial" w:cs="Arial"/>
          <w:color w:val="222426"/>
          <w:sz w:val="26"/>
          <w:szCs w:val="26"/>
        </w:rPr>
        <w:br/>
        <w:t>2. </w:t>
      </w:r>
      <w:hyperlink r:id="rId17" w:history="1">
        <w:r>
          <w:rPr>
            <w:rStyle w:val="Hyperlink"/>
            <w:rFonts w:ascii="Arial" w:hAnsi="Arial" w:cs="Arial"/>
            <w:color w:val="7DC246"/>
            <w:sz w:val="26"/>
            <w:szCs w:val="26"/>
          </w:rPr>
          <w:t>Static binding</w:t>
        </w:r>
      </w:hyperlink>
      <w:r>
        <w:rPr>
          <w:rFonts w:ascii="Arial" w:hAnsi="Arial" w:cs="Arial"/>
          <w:color w:val="222426"/>
          <w:sz w:val="26"/>
          <w:szCs w:val="26"/>
        </w:rPr>
        <w:t> happens at compile time. Method overloading is an example of static binding where binding of method call to its definition happens at Compile time.</w:t>
      </w:r>
    </w:p>
    <w:p w14:paraId="509A2466" w14:textId="77777777" w:rsidR="00712605" w:rsidRDefault="00712605" w:rsidP="0071260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Method Overloading examples</w:t>
      </w:r>
    </w:p>
    <w:p w14:paraId="44734AD3"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discussed in the beginning of this guide, </w:t>
      </w:r>
      <w:r w:rsidRPr="003E67CD">
        <w:rPr>
          <w:rFonts w:ascii="Arial" w:hAnsi="Arial" w:cs="Arial"/>
          <w:color w:val="222426"/>
          <w:sz w:val="26"/>
          <w:szCs w:val="26"/>
          <w:highlight w:val="yellow"/>
        </w:rPr>
        <w:t>method overloading is done by declaring same method with different parameters.</w:t>
      </w:r>
      <w:r>
        <w:rPr>
          <w:rFonts w:ascii="Arial" w:hAnsi="Arial" w:cs="Arial"/>
          <w:color w:val="222426"/>
          <w:sz w:val="26"/>
          <w:szCs w:val="26"/>
        </w:rPr>
        <w:t xml:space="preserve"> The parameters must be different in either of these: number, sequence or types of parameters (or arguments).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examples of each of these cases.</w:t>
      </w:r>
    </w:p>
    <w:p w14:paraId="160A5E77"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Argument list is also known as parameter list</w:t>
      </w:r>
    </w:p>
    <w:p w14:paraId="26D6BE98" w14:textId="77777777" w:rsidR="00712605" w:rsidRDefault="00712605" w:rsidP="00712605">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Example 1: Overloading – Different Number of parameters in argument list</w:t>
      </w:r>
    </w:p>
    <w:p w14:paraId="175A8C03"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example shows how method overloading is done by having different number of parameters</w:t>
      </w:r>
    </w:p>
    <w:p w14:paraId="07BA0AD0"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proofErr w:type="spellStart"/>
      <w:r>
        <w:rPr>
          <w:rStyle w:val="typ"/>
          <w:rFonts w:ascii="Consolas" w:hAnsi="Consolas"/>
          <w:color w:val="2B91AF"/>
        </w:rPr>
        <w:t>DisplayOverloading</w:t>
      </w:r>
      <w:proofErr w:type="spellEnd"/>
    </w:p>
    <w:p w14:paraId="073D782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5C361DB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char</w:t>
      </w:r>
      <w:r>
        <w:rPr>
          <w:rStyle w:val="pln"/>
          <w:rFonts w:ascii="Consolas" w:eastAsiaTheme="majorEastAsia" w:hAnsi="Consolas"/>
          <w:color w:val="000000"/>
        </w:rPr>
        <w:t xml:space="preserve"> c</w:t>
      </w:r>
      <w:r>
        <w:rPr>
          <w:rStyle w:val="pun"/>
          <w:rFonts w:ascii="Consolas" w:hAnsi="Consolas"/>
          <w:color w:val="000000"/>
        </w:rPr>
        <w:t>)</w:t>
      </w:r>
    </w:p>
    <w:p w14:paraId="231E06B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51F548AA"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pln"/>
          <w:rFonts w:ascii="Consolas" w:eastAsiaTheme="majorEastAsia" w:hAnsi="Consolas"/>
          <w:color w:val="000000"/>
        </w:rPr>
        <w:t>c</w:t>
      </w:r>
      <w:r>
        <w:rPr>
          <w:rStyle w:val="pun"/>
          <w:rFonts w:ascii="Consolas" w:hAnsi="Consolas"/>
          <w:color w:val="000000"/>
        </w:rPr>
        <w:t>);</w:t>
      </w:r>
    </w:p>
    <w:p w14:paraId="49F190F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5352A96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char</w:t>
      </w:r>
      <w:r>
        <w:rPr>
          <w:rStyle w:val="pln"/>
          <w:rFonts w:ascii="Consolas" w:eastAsiaTheme="majorEastAsia" w:hAnsi="Consolas"/>
          <w:color w:val="000000"/>
        </w:rPr>
        <w:t xml:space="preserve"> c</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num</w:t>
      </w:r>
      <w:proofErr w:type="spellEnd"/>
      <w:r>
        <w:rPr>
          <w:rStyle w:val="pun"/>
          <w:rFonts w:ascii="Consolas" w:hAnsi="Consolas"/>
          <w:color w:val="000000"/>
        </w:rPr>
        <w:t>)</w:t>
      </w:r>
      <w:r>
        <w:rPr>
          <w:rStyle w:val="pln"/>
          <w:rFonts w:ascii="Consolas" w:eastAsiaTheme="majorEastAsia" w:hAnsi="Consolas"/>
          <w:color w:val="000000"/>
        </w:rPr>
        <w:t xml:space="preserve">  </w:t>
      </w:r>
    </w:p>
    <w:p w14:paraId="25396FD8"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784776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pln"/>
          <w:rFonts w:ascii="Consolas" w:eastAsiaTheme="majorEastAsia" w:hAnsi="Consolas"/>
          <w:color w:val="000000"/>
        </w:rPr>
        <w:t xml:space="preserve">c </w:t>
      </w:r>
      <w:r>
        <w:rPr>
          <w:rStyle w:val="pun"/>
          <w:rFonts w:ascii="Consolas" w:hAnsi="Consolas"/>
          <w:color w:val="000000"/>
        </w:rPr>
        <w:t>+</w:t>
      </w:r>
      <w:r>
        <w:rPr>
          <w:rStyle w:val="pln"/>
          <w:rFonts w:ascii="Consolas" w:eastAsiaTheme="majorEastAsia" w:hAnsi="Consolas"/>
          <w:color w:val="000000"/>
        </w:rPr>
        <w:t xml:space="preserve"> </w:t>
      </w:r>
      <w:r>
        <w:rPr>
          <w:rStyle w:val="str"/>
          <w:rFonts w:ascii="Consolas" w:hAnsi="Consolas"/>
          <w:color w:val="800000"/>
        </w:rPr>
        <w:t>" "</w:t>
      </w:r>
      <w:r>
        <w:rPr>
          <w:rStyle w:val="pun"/>
          <w:rFonts w:ascii="Consolas" w:hAnsi="Consolas"/>
          <w:color w:val="000000"/>
        </w:rPr>
        <w:t>+</w:t>
      </w:r>
      <w:proofErr w:type="spellStart"/>
      <w:r>
        <w:rPr>
          <w:rStyle w:val="pln"/>
          <w:rFonts w:ascii="Consolas" w:eastAsiaTheme="majorEastAsia" w:hAnsi="Consolas"/>
          <w:color w:val="000000"/>
        </w:rPr>
        <w:t>num</w:t>
      </w:r>
      <w:proofErr w:type="spellEnd"/>
      <w:r>
        <w:rPr>
          <w:rStyle w:val="pun"/>
          <w:rFonts w:ascii="Consolas" w:hAnsi="Consolas"/>
          <w:color w:val="000000"/>
        </w:rPr>
        <w:t>);</w:t>
      </w:r>
    </w:p>
    <w:p w14:paraId="1FE489C6"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1D8639F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416B5635"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Sample</w:t>
      </w:r>
    </w:p>
    <w:p w14:paraId="4DD70B0A"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4DCF6C07"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14:paraId="297029E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4F034E57"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DisplayOverloading</w:t>
      </w:r>
      <w:proofErr w:type="spellEnd"/>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proofErr w:type="spellStart"/>
      <w:r>
        <w:rPr>
          <w:rStyle w:val="typ"/>
          <w:rFonts w:ascii="Consolas" w:hAnsi="Consolas"/>
          <w:color w:val="2B91AF"/>
        </w:rPr>
        <w:t>DisplayOverloading</w:t>
      </w:r>
      <w:proofErr w:type="spellEnd"/>
      <w:r>
        <w:rPr>
          <w:rStyle w:val="pun"/>
          <w:rFonts w:ascii="Consolas" w:hAnsi="Consolas"/>
          <w:color w:val="000000"/>
        </w:rPr>
        <w:t>();</w:t>
      </w:r>
    </w:p>
    <w:p w14:paraId="4CE142E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str"/>
          <w:rFonts w:ascii="Consolas" w:hAnsi="Consolas"/>
          <w:color w:val="800000"/>
        </w:rPr>
        <w:t>'a'</w:t>
      </w:r>
      <w:r>
        <w:rPr>
          <w:rStyle w:val="pun"/>
          <w:rFonts w:ascii="Consolas" w:hAnsi="Consolas"/>
          <w:color w:val="000000"/>
        </w:rPr>
        <w:t>);</w:t>
      </w:r>
    </w:p>
    <w:p w14:paraId="78CFCBCA"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str"/>
          <w:rFonts w:ascii="Consolas" w:hAnsi="Consolas"/>
          <w:color w:val="800000"/>
        </w:rPr>
        <w:t>'a'</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14:paraId="56C9EF9B"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1BF9E474" w14:textId="77777777" w:rsidR="00712605" w:rsidRDefault="00712605" w:rsidP="00712605">
      <w:pPr>
        <w:pStyle w:val="HTMLPreformatted"/>
        <w:shd w:val="clear" w:color="auto" w:fill="EEEEEE"/>
        <w:rPr>
          <w:rFonts w:ascii="Consolas" w:hAnsi="Consolas"/>
          <w:color w:val="222426"/>
        </w:rPr>
      </w:pPr>
      <w:r>
        <w:rPr>
          <w:rStyle w:val="pun"/>
          <w:rFonts w:ascii="Consolas" w:hAnsi="Consolas"/>
          <w:color w:val="000000"/>
        </w:rPr>
        <w:t>}</w:t>
      </w:r>
    </w:p>
    <w:p w14:paraId="5CBDF321"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7E2533A4"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w:t>
      </w:r>
    </w:p>
    <w:p w14:paraId="743B280A" w14:textId="77777777" w:rsidR="00712605" w:rsidRDefault="00712605" w:rsidP="00712605">
      <w:pPr>
        <w:pStyle w:val="HTMLPreformatted"/>
        <w:shd w:val="clear" w:color="auto" w:fill="EEEEEE"/>
        <w:rPr>
          <w:rFonts w:ascii="Consolas" w:hAnsi="Consolas"/>
          <w:color w:val="222426"/>
        </w:rPr>
      </w:pPr>
      <w:r>
        <w:rPr>
          <w:rStyle w:val="pln"/>
          <w:rFonts w:ascii="Consolas" w:eastAsiaTheme="majorEastAsia" w:hAnsi="Consolas"/>
          <w:color w:val="000000"/>
        </w:rPr>
        <w:t xml:space="preserve">a </w:t>
      </w:r>
      <w:r>
        <w:rPr>
          <w:rStyle w:val="lit"/>
          <w:rFonts w:ascii="Consolas" w:hAnsi="Consolas"/>
          <w:color w:val="800000"/>
        </w:rPr>
        <w:t>10</w:t>
      </w:r>
    </w:p>
    <w:p w14:paraId="1C7C0571"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 method </w:t>
      </w:r>
      <w:proofErr w:type="spellStart"/>
      <w:r>
        <w:rPr>
          <w:rStyle w:val="HTMLCode"/>
          <w:rFonts w:ascii="Arial" w:hAnsi="Arial" w:cs="Arial"/>
          <w:color w:val="222426"/>
          <w:shd w:val="clear" w:color="auto" w:fill="EEEEEE"/>
        </w:rPr>
        <w:t>disp</w:t>
      </w:r>
      <w:proofErr w:type="spellEnd"/>
      <w:r>
        <w:rPr>
          <w:rStyle w:val="HTMLCode"/>
          <w:rFonts w:ascii="Arial" w:hAnsi="Arial" w:cs="Arial"/>
          <w:color w:val="222426"/>
          <w:shd w:val="clear" w:color="auto" w:fill="EEEEEE"/>
        </w:rPr>
        <w:t>()</w:t>
      </w:r>
      <w:r>
        <w:rPr>
          <w:rFonts w:ascii="Arial" w:hAnsi="Arial" w:cs="Arial"/>
          <w:color w:val="222426"/>
          <w:sz w:val="26"/>
          <w:szCs w:val="26"/>
        </w:rPr>
        <w:t> is overloaded based on the number of parameters – We have two methods with the name </w:t>
      </w:r>
      <w:proofErr w:type="spellStart"/>
      <w:r>
        <w:rPr>
          <w:rStyle w:val="HTMLCode"/>
          <w:rFonts w:ascii="Arial" w:hAnsi="Arial" w:cs="Arial"/>
          <w:color w:val="222426"/>
          <w:shd w:val="clear" w:color="auto" w:fill="EEEEEE"/>
        </w:rPr>
        <w:t>disp</w:t>
      </w:r>
      <w:proofErr w:type="spellEnd"/>
      <w:r>
        <w:rPr>
          <w:rFonts w:ascii="Arial" w:hAnsi="Arial" w:cs="Arial"/>
          <w:color w:val="222426"/>
          <w:sz w:val="26"/>
          <w:szCs w:val="26"/>
        </w:rPr>
        <w:t> but the parameters they have are different. Both are having different number of parameters.</w:t>
      </w:r>
    </w:p>
    <w:p w14:paraId="5CE972A0" w14:textId="77777777" w:rsidR="00712605" w:rsidRDefault="00712605" w:rsidP="00712605">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Example 2: Overloading – Difference in data type of parameters</w:t>
      </w:r>
    </w:p>
    <w:p w14:paraId="02DF5545"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method </w:t>
      </w:r>
      <w:proofErr w:type="spellStart"/>
      <w:r>
        <w:rPr>
          <w:rFonts w:ascii="Arial" w:hAnsi="Arial" w:cs="Arial"/>
          <w:color w:val="222426"/>
          <w:sz w:val="26"/>
          <w:szCs w:val="26"/>
        </w:rPr>
        <w:t>disp</w:t>
      </w:r>
      <w:proofErr w:type="spellEnd"/>
      <w:r>
        <w:rPr>
          <w:rFonts w:ascii="Arial" w:hAnsi="Arial" w:cs="Arial"/>
          <w:color w:val="222426"/>
          <w:sz w:val="26"/>
          <w:szCs w:val="26"/>
        </w:rPr>
        <w:t xml:space="preserve">() is overloaded based on the data type of parameters – We have two methods with the name </w:t>
      </w:r>
      <w:proofErr w:type="spellStart"/>
      <w:r>
        <w:rPr>
          <w:rFonts w:ascii="Arial" w:hAnsi="Arial" w:cs="Arial"/>
          <w:color w:val="222426"/>
          <w:sz w:val="26"/>
          <w:szCs w:val="26"/>
        </w:rPr>
        <w:t>disp</w:t>
      </w:r>
      <w:proofErr w:type="spellEnd"/>
      <w:r>
        <w:rPr>
          <w:rFonts w:ascii="Arial" w:hAnsi="Arial" w:cs="Arial"/>
          <w:color w:val="222426"/>
          <w:sz w:val="26"/>
          <w:szCs w:val="26"/>
        </w:rPr>
        <w:t>(), one with parameter of char type and another method with the parameter of int type.</w:t>
      </w:r>
    </w:p>
    <w:p w14:paraId="4CD6F62E"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DisplayOverloading2</w:t>
      </w:r>
    </w:p>
    <w:p w14:paraId="6DAF32C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753CEF7C"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char</w:t>
      </w:r>
      <w:r>
        <w:rPr>
          <w:rStyle w:val="pln"/>
          <w:rFonts w:ascii="Consolas" w:eastAsiaTheme="majorEastAsia" w:hAnsi="Consolas"/>
          <w:color w:val="000000"/>
        </w:rPr>
        <w:t xml:space="preserve"> c</w:t>
      </w:r>
      <w:r>
        <w:rPr>
          <w:rStyle w:val="pun"/>
          <w:rFonts w:ascii="Consolas" w:hAnsi="Consolas"/>
          <w:color w:val="000000"/>
        </w:rPr>
        <w:t>)</w:t>
      </w:r>
    </w:p>
    <w:p w14:paraId="3DBC628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7F1DBAD2"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pln"/>
          <w:rFonts w:ascii="Consolas" w:eastAsiaTheme="majorEastAsia" w:hAnsi="Consolas"/>
          <w:color w:val="000000"/>
        </w:rPr>
        <w:t>c</w:t>
      </w:r>
      <w:r>
        <w:rPr>
          <w:rStyle w:val="pun"/>
          <w:rFonts w:ascii="Consolas" w:hAnsi="Consolas"/>
          <w:color w:val="000000"/>
        </w:rPr>
        <w:t>);</w:t>
      </w:r>
    </w:p>
    <w:p w14:paraId="3295174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1CABDF7C"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c</w:t>
      </w:r>
      <w:r>
        <w:rPr>
          <w:rStyle w:val="pun"/>
          <w:rFonts w:ascii="Consolas" w:hAnsi="Consolas"/>
          <w:color w:val="000000"/>
        </w:rPr>
        <w:t>)</w:t>
      </w:r>
    </w:p>
    <w:p w14:paraId="08A94ADA"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61A94684"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pln"/>
          <w:rFonts w:ascii="Consolas" w:eastAsiaTheme="majorEastAsia" w:hAnsi="Consolas"/>
          <w:color w:val="000000"/>
        </w:rPr>
        <w:t xml:space="preserve">c </w:t>
      </w:r>
      <w:r>
        <w:rPr>
          <w:rStyle w:val="pun"/>
          <w:rFonts w:ascii="Consolas" w:hAnsi="Consolas"/>
          <w:color w:val="000000"/>
        </w:rPr>
        <w:t>);</w:t>
      </w:r>
    </w:p>
    <w:p w14:paraId="36030E12"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E3F936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58064EC6" w14:textId="77777777" w:rsidR="00712605" w:rsidRDefault="00712605" w:rsidP="00712605">
      <w:pPr>
        <w:pStyle w:val="HTMLPreformatted"/>
        <w:shd w:val="clear" w:color="auto" w:fill="EEEEEE"/>
        <w:rPr>
          <w:rStyle w:val="pln"/>
          <w:rFonts w:ascii="Consolas" w:eastAsiaTheme="majorEastAsia" w:hAnsi="Consolas"/>
          <w:color w:val="000000"/>
        </w:rPr>
      </w:pPr>
    </w:p>
    <w:p w14:paraId="0508EDE8"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Sample2</w:t>
      </w:r>
    </w:p>
    <w:p w14:paraId="429B86F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6394A517"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14:paraId="588E3F84"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642794D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DisplayOverloading2</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r>
        <w:rPr>
          <w:rStyle w:val="typ"/>
          <w:rFonts w:ascii="Consolas" w:hAnsi="Consolas"/>
          <w:color w:val="2B91AF"/>
        </w:rPr>
        <w:t>DisplayOverloading2</w:t>
      </w:r>
      <w:r>
        <w:rPr>
          <w:rStyle w:val="pun"/>
          <w:rFonts w:ascii="Consolas" w:hAnsi="Consolas"/>
          <w:color w:val="000000"/>
        </w:rPr>
        <w:t>();</w:t>
      </w:r>
    </w:p>
    <w:p w14:paraId="5D8555B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str"/>
          <w:rFonts w:ascii="Consolas" w:hAnsi="Consolas"/>
          <w:color w:val="800000"/>
        </w:rPr>
        <w:t>'a'</w:t>
      </w:r>
      <w:r>
        <w:rPr>
          <w:rStyle w:val="pun"/>
          <w:rFonts w:ascii="Consolas" w:hAnsi="Consolas"/>
          <w:color w:val="000000"/>
        </w:rPr>
        <w:t>);</w:t>
      </w:r>
    </w:p>
    <w:p w14:paraId="5F3733DC"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p>
    <w:p w14:paraId="63CD76F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5C596E64" w14:textId="77777777" w:rsidR="00712605" w:rsidRDefault="00712605" w:rsidP="00712605">
      <w:pPr>
        <w:pStyle w:val="HTMLPreformatted"/>
        <w:shd w:val="clear" w:color="auto" w:fill="EEEEEE"/>
        <w:rPr>
          <w:rFonts w:ascii="Consolas" w:hAnsi="Consolas"/>
          <w:color w:val="222426"/>
        </w:rPr>
      </w:pPr>
      <w:r>
        <w:rPr>
          <w:rStyle w:val="pun"/>
          <w:rFonts w:ascii="Consolas" w:hAnsi="Consolas"/>
          <w:color w:val="000000"/>
        </w:rPr>
        <w:t>}</w:t>
      </w:r>
    </w:p>
    <w:p w14:paraId="6DECE6EA"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3463912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w:t>
      </w:r>
    </w:p>
    <w:p w14:paraId="6AC344AD" w14:textId="77777777" w:rsidR="00712605" w:rsidRDefault="00712605" w:rsidP="00712605">
      <w:pPr>
        <w:pStyle w:val="HTMLPreformatted"/>
        <w:shd w:val="clear" w:color="auto" w:fill="EEEEEE"/>
        <w:rPr>
          <w:rFonts w:ascii="Consolas" w:hAnsi="Consolas"/>
          <w:color w:val="222426"/>
        </w:rPr>
      </w:pPr>
      <w:r>
        <w:rPr>
          <w:rStyle w:val="lit"/>
          <w:rFonts w:ascii="Consolas" w:hAnsi="Consolas"/>
          <w:color w:val="800000"/>
        </w:rPr>
        <w:t>5</w:t>
      </w:r>
    </w:p>
    <w:p w14:paraId="602E88B2" w14:textId="77777777" w:rsidR="00712605" w:rsidRDefault="00712605" w:rsidP="00712605">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Example3: Overloading – Sequence of data type of arguments</w:t>
      </w:r>
    </w:p>
    <w:p w14:paraId="743F0B6C"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method </w:t>
      </w:r>
      <w:proofErr w:type="spellStart"/>
      <w:r>
        <w:rPr>
          <w:rStyle w:val="HTMLCode"/>
          <w:rFonts w:ascii="Arial" w:hAnsi="Arial" w:cs="Arial"/>
          <w:color w:val="222426"/>
          <w:shd w:val="clear" w:color="auto" w:fill="EEEEEE"/>
        </w:rPr>
        <w:t>disp</w:t>
      </w:r>
      <w:proofErr w:type="spellEnd"/>
      <w:r>
        <w:rPr>
          <w:rStyle w:val="HTMLCode"/>
          <w:rFonts w:ascii="Arial" w:hAnsi="Arial" w:cs="Arial"/>
          <w:color w:val="222426"/>
          <w:shd w:val="clear" w:color="auto" w:fill="EEEEEE"/>
        </w:rPr>
        <w:t>()</w:t>
      </w:r>
      <w:r>
        <w:rPr>
          <w:rFonts w:ascii="Arial" w:hAnsi="Arial" w:cs="Arial"/>
          <w:color w:val="222426"/>
          <w:sz w:val="26"/>
          <w:szCs w:val="26"/>
        </w:rPr>
        <w:t> is overloaded based on sequence of data type of parameters – Both the methods have different sequence of data type in argument list. First method is having argument list as (char, int) and second is having (int, char). Since the sequence is different, the method can be overloaded without any issues.</w:t>
      </w:r>
    </w:p>
    <w:p w14:paraId="31A62A9E"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DisplayOverloading3</w:t>
      </w:r>
    </w:p>
    <w:p w14:paraId="4EBDB6F4"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5F209A6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char</w:t>
      </w:r>
      <w:r>
        <w:rPr>
          <w:rStyle w:val="pln"/>
          <w:rFonts w:ascii="Consolas" w:eastAsiaTheme="majorEastAsia" w:hAnsi="Consolas"/>
          <w:color w:val="000000"/>
        </w:rPr>
        <w:t xml:space="preserve"> c</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num</w:t>
      </w:r>
      <w:proofErr w:type="spellEnd"/>
      <w:r>
        <w:rPr>
          <w:rStyle w:val="pun"/>
          <w:rFonts w:ascii="Consolas" w:hAnsi="Consolas"/>
          <w:color w:val="000000"/>
        </w:rPr>
        <w:t>)</w:t>
      </w:r>
    </w:p>
    <w:p w14:paraId="00CFA97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39A4605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 xml:space="preserve">"I’m the first definition of method </w:t>
      </w:r>
      <w:proofErr w:type="spellStart"/>
      <w:r>
        <w:rPr>
          <w:rStyle w:val="str"/>
          <w:rFonts w:ascii="Consolas" w:hAnsi="Consolas"/>
          <w:color w:val="800000"/>
        </w:rPr>
        <w:t>disp</w:t>
      </w:r>
      <w:proofErr w:type="spellEnd"/>
      <w:r>
        <w:rPr>
          <w:rStyle w:val="str"/>
          <w:rFonts w:ascii="Consolas" w:hAnsi="Consolas"/>
          <w:color w:val="800000"/>
        </w:rPr>
        <w:t>"</w:t>
      </w:r>
      <w:r>
        <w:rPr>
          <w:rStyle w:val="pun"/>
          <w:rFonts w:ascii="Consolas" w:hAnsi="Consolas"/>
          <w:color w:val="000000"/>
        </w:rPr>
        <w:t>);</w:t>
      </w:r>
    </w:p>
    <w:p w14:paraId="720FDE76"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65D654C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num</w:t>
      </w:r>
      <w:proofErr w:type="spellEnd"/>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char</w:t>
      </w:r>
      <w:r>
        <w:rPr>
          <w:rStyle w:val="pln"/>
          <w:rFonts w:ascii="Consolas" w:eastAsiaTheme="majorEastAsia" w:hAnsi="Consolas"/>
          <w:color w:val="000000"/>
        </w:rPr>
        <w:t xml:space="preserve"> c</w:t>
      </w:r>
      <w:r>
        <w:rPr>
          <w:rStyle w:val="pun"/>
          <w:rFonts w:ascii="Consolas" w:hAnsi="Consolas"/>
          <w:color w:val="000000"/>
        </w:rPr>
        <w:t>)</w:t>
      </w:r>
    </w:p>
    <w:p w14:paraId="6A7EE5C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142DA5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 xml:space="preserve">"I’m the second definition of method </w:t>
      </w:r>
      <w:proofErr w:type="spellStart"/>
      <w:r>
        <w:rPr>
          <w:rStyle w:val="str"/>
          <w:rFonts w:ascii="Consolas" w:hAnsi="Consolas"/>
          <w:color w:val="800000"/>
        </w:rPr>
        <w:t>disp</w:t>
      </w:r>
      <w:proofErr w:type="spellEnd"/>
      <w:r>
        <w:rPr>
          <w:rStyle w:val="str"/>
          <w:rFonts w:ascii="Consolas" w:hAnsi="Consolas"/>
          <w:color w:val="800000"/>
        </w:rPr>
        <w:t>"</w:t>
      </w:r>
      <w:r>
        <w:rPr>
          <w:rStyle w:val="pln"/>
          <w:rFonts w:ascii="Consolas" w:eastAsiaTheme="majorEastAsia" w:hAnsi="Consolas"/>
          <w:color w:val="000000"/>
        </w:rPr>
        <w:t xml:space="preserve"> </w:t>
      </w:r>
      <w:r>
        <w:rPr>
          <w:rStyle w:val="pun"/>
          <w:rFonts w:ascii="Consolas" w:hAnsi="Consolas"/>
          <w:color w:val="000000"/>
        </w:rPr>
        <w:t>);</w:t>
      </w:r>
    </w:p>
    <w:p w14:paraId="1CBE1E09"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4492F31F"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5485BA69"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Sample3</w:t>
      </w:r>
    </w:p>
    <w:p w14:paraId="294D394B"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129BC259"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14:paraId="7C7B8A79"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A7C425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DisplayOverloading3</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r>
        <w:rPr>
          <w:rStyle w:val="typ"/>
          <w:rFonts w:ascii="Consolas" w:hAnsi="Consolas"/>
          <w:color w:val="2B91AF"/>
        </w:rPr>
        <w:t>DisplayOverloading3</w:t>
      </w:r>
      <w:r>
        <w:rPr>
          <w:rStyle w:val="pun"/>
          <w:rFonts w:ascii="Consolas" w:hAnsi="Consolas"/>
          <w:color w:val="000000"/>
        </w:rPr>
        <w:t>();</w:t>
      </w:r>
    </w:p>
    <w:p w14:paraId="7C0AADB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str"/>
          <w:rFonts w:ascii="Consolas" w:hAnsi="Consolas"/>
          <w:color w:val="800000"/>
        </w:rPr>
        <w:t>'x'</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51</w:t>
      </w:r>
      <w:r>
        <w:rPr>
          <w:rStyle w:val="pln"/>
          <w:rFonts w:ascii="Consolas" w:eastAsiaTheme="majorEastAsia" w:hAnsi="Consolas"/>
          <w:color w:val="000000"/>
        </w:rPr>
        <w:t xml:space="preserve"> </w:t>
      </w:r>
      <w:r>
        <w:rPr>
          <w:rStyle w:val="pun"/>
          <w:rFonts w:ascii="Consolas" w:hAnsi="Consolas"/>
          <w:color w:val="000000"/>
        </w:rPr>
        <w:t>);</w:t>
      </w:r>
    </w:p>
    <w:p w14:paraId="40B8488F"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lit"/>
          <w:rFonts w:ascii="Consolas" w:hAnsi="Consolas"/>
          <w:color w:val="800000"/>
        </w:rPr>
        <w:t>52</w:t>
      </w:r>
      <w:r>
        <w:rPr>
          <w:rStyle w:val="pun"/>
          <w:rFonts w:ascii="Consolas" w:hAnsi="Consolas"/>
          <w:color w:val="000000"/>
        </w:rPr>
        <w:t>,</w:t>
      </w:r>
      <w:r>
        <w:rPr>
          <w:rStyle w:val="pln"/>
          <w:rFonts w:ascii="Consolas" w:eastAsiaTheme="majorEastAsia" w:hAnsi="Consolas"/>
          <w:color w:val="000000"/>
        </w:rPr>
        <w:t xml:space="preserve"> </w:t>
      </w:r>
      <w:r>
        <w:rPr>
          <w:rStyle w:val="str"/>
          <w:rFonts w:ascii="Consolas" w:hAnsi="Consolas"/>
          <w:color w:val="800000"/>
        </w:rPr>
        <w:t>'y'</w:t>
      </w:r>
      <w:r>
        <w:rPr>
          <w:rStyle w:val="pun"/>
          <w:rFonts w:ascii="Consolas" w:hAnsi="Consolas"/>
          <w:color w:val="000000"/>
        </w:rPr>
        <w:t>);</w:t>
      </w:r>
    </w:p>
    <w:p w14:paraId="78C47D92"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5125243" w14:textId="77777777" w:rsidR="00712605" w:rsidRDefault="00712605" w:rsidP="00712605">
      <w:pPr>
        <w:pStyle w:val="HTMLPreformatted"/>
        <w:shd w:val="clear" w:color="auto" w:fill="EEEEEE"/>
        <w:rPr>
          <w:rFonts w:ascii="Consolas" w:hAnsi="Consolas"/>
          <w:color w:val="222426"/>
        </w:rPr>
      </w:pPr>
      <w:r>
        <w:rPr>
          <w:rStyle w:val="pun"/>
          <w:rFonts w:ascii="Consolas" w:hAnsi="Consolas"/>
          <w:color w:val="000000"/>
        </w:rPr>
        <w:t>}</w:t>
      </w:r>
    </w:p>
    <w:p w14:paraId="4AEA9082"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23B69F99"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I</w:t>
      </w:r>
      <w:r>
        <w:rPr>
          <w:rStyle w:val="pun"/>
          <w:rFonts w:ascii="Consolas" w:hAnsi="Consolas"/>
          <w:color w:val="000000"/>
        </w:rPr>
        <w:t>’</w:t>
      </w:r>
      <w:r>
        <w:rPr>
          <w:rStyle w:val="pln"/>
          <w:rFonts w:ascii="Consolas" w:eastAsiaTheme="majorEastAsia" w:hAnsi="Consolas"/>
          <w:color w:val="000000"/>
        </w:rPr>
        <w:t xml:space="preserve">m the first definition of method </w:t>
      </w:r>
      <w:proofErr w:type="spellStart"/>
      <w:r>
        <w:rPr>
          <w:rStyle w:val="pln"/>
          <w:rFonts w:ascii="Consolas" w:eastAsiaTheme="majorEastAsia" w:hAnsi="Consolas"/>
          <w:color w:val="000000"/>
        </w:rPr>
        <w:t>disp</w:t>
      </w:r>
      <w:proofErr w:type="spellEnd"/>
    </w:p>
    <w:p w14:paraId="3015784A" w14:textId="77777777" w:rsidR="00712605" w:rsidRDefault="00712605" w:rsidP="00712605">
      <w:pPr>
        <w:pStyle w:val="HTMLPreformatted"/>
        <w:shd w:val="clear" w:color="auto" w:fill="EEEEEE"/>
        <w:rPr>
          <w:rFonts w:ascii="Consolas" w:hAnsi="Consolas"/>
          <w:color w:val="222426"/>
        </w:rPr>
      </w:pPr>
      <w:r>
        <w:rPr>
          <w:rStyle w:val="pln"/>
          <w:rFonts w:ascii="Consolas" w:eastAsiaTheme="majorEastAsia" w:hAnsi="Consolas"/>
          <w:color w:val="000000"/>
        </w:rPr>
        <w:t>I</w:t>
      </w:r>
      <w:r>
        <w:rPr>
          <w:rStyle w:val="pun"/>
          <w:rFonts w:ascii="Consolas" w:hAnsi="Consolas"/>
          <w:color w:val="000000"/>
        </w:rPr>
        <w:t>’</w:t>
      </w:r>
      <w:r>
        <w:rPr>
          <w:rStyle w:val="pln"/>
          <w:rFonts w:ascii="Consolas" w:eastAsiaTheme="majorEastAsia" w:hAnsi="Consolas"/>
          <w:color w:val="000000"/>
        </w:rPr>
        <w:t xml:space="preserve">m the second definition of method </w:t>
      </w:r>
      <w:proofErr w:type="spellStart"/>
      <w:r>
        <w:rPr>
          <w:rStyle w:val="pln"/>
          <w:rFonts w:ascii="Consolas" w:eastAsiaTheme="majorEastAsia" w:hAnsi="Consolas"/>
          <w:color w:val="000000"/>
        </w:rPr>
        <w:t>disp</w:t>
      </w:r>
      <w:proofErr w:type="spellEnd"/>
    </w:p>
    <w:p w14:paraId="42B48234" w14:textId="77777777" w:rsidR="00712605" w:rsidRDefault="00712605" w:rsidP="0071260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Method Overloading and Type Promotion</w:t>
      </w:r>
    </w:p>
    <w:p w14:paraId="21F3DE22"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a data type of smaller size is promoted to the data type of bigger size than this is called type promotion, for example: byte data type can be promoted to short, a short data type can be promoted to int, long, double etc.</w:t>
      </w:r>
    </w:p>
    <w:p w14:paraId="239D7EA4"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What it has to do with method overloading?</w:t>
      </w:r>
      <w:r>
        <w:rPr>
          <w:rFonts w:ascii="Arial" w:hAnsi="Arial" w:cs="Arial"/>
          <w:color w:val="222426"/>
          <w:sz w:val="26"/>
          <w:szCs w:val="26"/>
        </w:rPr>
        <w:br/>
        <w:t>Well, it is very important to understand type promotion else you will think that the program will throw compilation error but in fact that program will run fine because of type promotion.</w:t>
      </w:r>
      <w:r>
        <w:rPr>
          <w:rFonts w:ascii="Arial" w:hAnsi="Arial" w:cs="Arial"/>
          <w:color w:val="222426"/>
          <w:sz w:val="26"/>
          <w:szCs w:val="26"/>
        </w:rPr>
        <w:br/>
      </w:r>
      <w:proofErr w:type="spellStart"/>
      <w:r>
        <w:rPr>
          <w:rFonts w:ascii="Arial" w:hAnsi="Arial" w:cs="Arial"/>
          <w:color w:val="222426"/>
          <w:sz w:val="26"/>
          <w:szCs w:val="26"/>
        </w:rPr>
        <w:t>Lets</w:t>
      </w:r>
      <w:proofErr w:type="spellEnd"/>
      <w:r>
        <w:rPr>
          <w:rFonts w:ascii="Arial" w:hAnsi="Arial" w:cs="Arial"/>
          <w:color w:val="222426"/>
          <w:sz w:val="26"/>
          <w:szCs w:val="26"/>
        </w:rPr>
        <w:t xml:space="preserve"> take an example to see what I am talking here:</w:t>
      </w:r>
    </w:p>
    <w:p w14:paraId="6C102D92"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w:t>
      </w:r>
      <w:r>
        <w:rPr>
          <w:rStyle w:val="pun"/>
          <w:rFonts w:ascii="Consolas" w:hAnsi="Consolas"/>
          <w:color w:val="000000"/>
        </w:rPr>
        <w:t>{</w:t>
      </w:r>
    </w:p>
    <w:p w14:paraId="43B12BA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r>
        <w:rPr>
          <w:rStyle w:val="pln"/>
          <w:rFonts w:ascii="Consolas" w:eastAsiaTheme="majorEastAsia" w:hAnsi="Consolas"/>
          <w:color w:val="000000"/>
        </w:rPr>
        <w:t xml:space="preserve"> b</w:t>
      </w:r>
      <w:r>
        <w:rPr>
          <w:rStyle w:val="pun"/>
          <w:rFonts w:ascii="Consolas" w:hAnsi="Consolas"/>
          <w:color w:val="000000"/>
        </w:rPr>
        <w:t>){</w:t>
      </w:r>
    </w:p>
    <w:p w14:paraId="7EE3A769"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"Method A"</w:t>
      </w:r>
      <w:r>
        <w:rPr>
          <w:rStyle w:val="pun"/>
          <w:rFonts w:ascii="Consolas" w:hAnsi="Consolas"/>
          <w:color w:val="000000"/>
        </w:rPr>
        <w:t>);</w:t>
      </w:r>
    </w:p>
    <w:p w14:paraId="7E9A64DF"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041CB76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r>
        <w:rPr>
          <w:rStyle w:val="pln"/>
          <w:rFonts w:ascii="Consolas" w:eastAsiaTheme="majorEastAsia" w:hAnsi="Consolas"/>
          <w:color w:val="000000"/>
        </w:rPr>
        <w:t xml:space="preserve"> b</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r>
        <w:rPr>
          <w:rStyle w:val="pln"/>
          <w:rFonts w:ascii="Consolas" w:eastAsiaTheme="majorEastAsia" w:hAnsi="Consolas"/>
          <w:color w:val="000000"/>
        </w:rPr>
        <w:t xml:space="preserve"> c</w:t>
      </w:r>
      <w:r>
        <w:rPr>
          <w:rStyle w:val="pun"/>
          <w:rFonts w:ascii="Consolas" w:hAnsi="Consolas"/>
          <w:color w:val="000000"/>
        </w:rPr>
        <w:t>){</w:t>
      </w:r>
    </w:p>
    <w:p w14:paraId="5CB5802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ab/>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"Method B"</w:t>
      </w:r>
      <w:r>
        <w:rPr>
          <w:rStyle w:val="pun"/>
          <w:rFonts w:ascii="Consolas" w:hAnsi="Consolas"/>
          <w:color w:val="000000"/>
        </w:rPr>
        <w:t>);</w:t>
      </w:r>
    </w:p>
    <w:p w14:paraId="3A03254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5BAC47B"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14:paraId="09105D6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r>
        <w:rPr>
          <w:rStyle w:val="typ"/>
          <w:rFonts w:ascii="Consolas" w:hAnsi="Consolas"/>
          <w:color w:val="2B91AF"/>
        </w:rPr>
        <w:t>Demo</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r>
        <w:rPr>
          <w:rStyle w:val="typ"/>
          <w:rFonts w:ascii="Consolas" w:hAnsi="Consolas"/>
          <w:color w:val="2B91AF"/>
        </w:rPr>
        <w:t>Demo</w:t>
      </w:r>
      <w:r>
        <w:rPr>
          <w:rStyle w:val="pun"/>
          <w:rFonts w:ascii="Consolas" w:hAnsi="Consolas"/>
          <w:color w:val="000000"/>
        </w:rPr>
        <w:t>();</w:t>
      </w:r>
    </w:p>
    <w:p w14:paraId="53DD0805" w14:textId="77777777" w:rsidR="00712605" w:rsidRDefault="00712605" w:rsidP="00712605">
      <w:pPr>
        <w:pStyle w:val="HTMLPreformatted"/>
        <w:shd w:val="clear" w:color="auto" w:fill="EEEEEE"/>
        <w:rPr>
          <w:rStyle w:val="com"/>
          <w:rFonts w:ascii="Consolas" w:hAnsi="Consolas"/>
          <w:color w:val="808080"/>
        </w:rPr>
      </w:pPr>
      <w:r>
        <w:rPr>
          <w:rStyle w:val="pln"/>
          <w:rFonts w:ascii="Consolas" w:eastAsiaTheme="majorEastAsia" w:hAnsi="Consolas"/>
          <w:color w:val="000000"/>
        </w:rPr>
        <w:tab/>
      </w:r>
      <w:r>
        <w:rPr>
          <w:rStyle w:val="com"/>
          <w:rFonts w:ascii="Consolas" w:hAnsi="Consolas"/>
          <w:color w:val="808080"/>
        </w:rPr>
        <w:t>/* I am passing float value as a second argument but</w:t>
      </w:r>
    </w:p>
    <w:p w14:paraId="61899775" w14:textId="77777777" w:rsidR="00712605" w:rsidRDefault="00712605" w:rsidP="00712605">
      <w:pPr>
        <w:pStyle w:val="HTMLPreformatted"/>
        <w:shd w:val="clear" w:color="auto" w:fill="EEEEEE"/>
        <w:rPr>
          <w:rStyle w:val="com"/>
          <w:rFonts w:ascii="Consolas" w:hAnsi="Consolas"/>
          <w:color w:val="808080"/>
        </w:rPr>
      </w:pPr>
      <w:r>
        <w:rPr>
          <w:rStyle w:val="com"/>
          <w:rFonts w:ascii="Consolas" w:hAnsi="Consolas"/>
          <w:color w:val="808080"/>
        </w:rPr>
        <w:tab/>
        <w:t xml:space="preserve"> * it got promoted to the type double, because there</w:t>
      </w:r>
    </w:p>
    <w:p w14:paraId="76845611" w14:textId="77777777" w:rsidR="00712605" w:rsidRDefault="00712605" w:rsidP="00712605">
      <w:pPr>
        <w:pStyle w:val="HTMLPreformatted"/>
        <w:shd w:val="clear" w:color="auto" w:fill="EEEEEE"/>
        <w:rPr>
          <w:rStyle w:val="com"/>
          <w:rFonts w:ascii="Consolas" w:hAnsi="Consolas"/>
          <w:color w:val="808080"/>
        </w:rPr>
      </w:pPr>
      <w:r>
        <w:rPr>
          <w:rStyle w:val="com"/>
          <w:rFonts w:ascii="Consolas" w:hAnsi="Consolas"/>
          <w:color w:val="808080"/>
        </w:rPr>
        <w:tab/>
        <w:t xml:space="preserve"> * wasn't any method having </w:t>
      </w:r>
      <w:proofErr w:type="spellStart"/>
      <w:r>
        <w:rPr>
          <w:rStyle w:val="com"/>
          <w:rFonts w:ascii="Consolas" w:hAnsi="Consolas"/>
          <w:color w:val="808080"/>
        </w:rPr>
        <w:t>arg</w:t>
      </w:r>
      <w:proofErr w:type="spellEnd"/>
      <w:r>
        <w:rPr>
          <w:rStyle w:val="com"/>
          <w:rFonts w:ascii="Consolas" w:hAnsi="Consolas"/>
          <w:color w:val="808080"/>
        </w:rPr>
        <w:t xml:space="preserve"> list as (int, float)</w:t>
      </w:r>
    </w:p>
    <w:p w14:paraId="4DE6BFF6" w14:textId="77777777" w:rsidR="00712605" w:rsidRDefault="00712605" w:rsidP="00712605">
      <w:pPr>
        <w:pStyle w:val="HTMLPreformatted"/>
        <w:shd w:val="clear" w:color="auto" w:fill="EEEEEE"/>
        <w:rPr>
          <w:rStyle w:val="pln"/>
          <w:rFonts w:ascii="Consolas" w:eastAsiaTheme="majorEastAsia" w:hAnsi="Consolas"/>
          <w:color w:val="000000"/>
        </w:rPr>
      </w:pPr>
      <w:r>
        <w:rPr>
          <w:rStyle w:val="com"/>
          <w:rFonts w:ascii="Consolas" w:hAnsi="Consolas"/>
          <w:color w:val="808080"/>
        </w:rPr>
        <w:tab/>
        <w:t xml:space="preserve"> */</w:t>
      </w:r>
    </w:p>
    <w:p w14:paraId="285F2EE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lit"/>
          <w:rFonts w:ascii="Consolas" w:hAnsi="Consolas"/>
          <w:color w:val="800000"/>
        </w:rPr>
        <w:t>100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20.67f</w:t>
      </w:r>
      <w:r>
        <w:rPr>
          <w:rStyle w:val="pun"/>
          <w:rFonts w:ascii="Consolas" w:hAnsi="Consolas"/>
          <w:color w:val="000000"/>
        </w:rPr>
        <w:t>);</w:t>
      </w:r>
    </w:p>
    <w:p w14:paraId="6696913B"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394E6B50" w14:textId="77777777" w:rsidR="00712605" w:rsidRDefault="00712605" w:rsidP="00712605">
      <w:pPr>
        <w:pStyle w:val="HTMLPreformatted"/>
        <w:shd w:val="clear" w:color="auto" w:fill="EEEEEE"/>
        <w:rPr>
          <w:rFonts w:ascii="Consolas" w:hAnsi="Consolas"/>
          <w:color w:val="222426"/>
        </w:rPr>
      </w:pPr>
      <w:r>
        <w:rPr>
          <w:rStyle w:val="pun"/>
          <w:rFonts w:ascii="Consolas" w:hAnsi="Consolas"/>
          <w:color w:val="000000"/>
        </w:rPr>
        <w:t>}</w:t>
      </w:r>
    </w:p>
    <w:p w14:paraId="10779E9A"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580C38CF" w14:textId="77777777" w:rsidR="00712605" w:rsidRDefault="00712605" w:rsidP="00712605">
      <w:pPr>
        <w:pStyle w:val="HTMLPreformatted"/>
        <w:shd w:val="clear" w:color="auto" w:fill="EEEEEE"/>
        <w:rPr>
          <w:rFonts w:ascii="Consolas" w:hAnsi="Consolas"/>
          <w:color w:val="222426"/>
        </w:rPr>
      </w:pPr>
      <w:r>
        <w:rPr>
          <w:rStyle w:val="typ"/>
          <w:rFonts w:ascii="Consolas" w:hAnsi="Consolas"/>
          <w:color w:val="2B91AF"/>
        </w:rPr>
        <w:t>Method</w:t>
      </w:r>
      <w:r>
        <w:rPr>
          <w:rStyle w:val="pln"/>
          <w:rFonts w:ascii="Consolas" w:eastAsiaTheme="majorEastAsia" w:hAnsi="Consolas"/>
          <w:color w:val="000000"/>
        </w:rPr>
        <w:t xml:space="preserve"> A</w:t>
      </w:r>
    </w:p>
    <w:p w14:paraId="67EC463F"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I have passed the float value while calling the </w:t>
      </w:r>
      <w:proofErr w:type="spellStart"/>
      <w:r>
        <w:rPr>
          <w:rFonts w:ascii="Arial" w:hAnsi="Arial" w:cs="Arial"/>
          <w:color w:val="222426"/>
          <w:sz w:val="26"/>
          <w:szCs w:val="26"/>
        </w:rPr>
        <w:t>disp</w:t>
      </w:r>
      <w:proofErr w:type="spellEnd"/>
      <w:r>
        <w:rPr>
          <w:rFonts w:ascii="Arial" w:hAnsi="Arial" w:cs="Arial"/>
          <w:color w:val="222426"/>
          <w:sz w:val="26"/>
          <w:szCs w:val="26"/>
        </w:rPr>
        <w:t>() method but it got promoted to the double type as there wasn’t any method with argument list as (int, float)</w:t>
      </w:r>
    </w:p>
    <w:p w14:paraId="6E4FD20D"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But this type promotion doesn’t always happen,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see another example:</w:t>
      </w:r>
    </w:p>
    <w:p w14:paraId="073A1D89"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w:t>
      </w:r>
      <w:r>
        <w:rPr>
          <w:rStyle w:val="pun"/>
          <w:rFonts w:ascii="Consolas" w:hAnsi="Consolas"/>
          <w:color w:val="000000"/>
        </w:rPr>
        <w:t>{</w:t>
      </w:r>
    </w:p>
    <w:p w14:paraId="5B8BB7F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r>
        <w:rPr>
          <w:rStyle w:val="pln"/>
          <w:rFonts w:ascii="Consolas" w:eastAsiaTheme="majorEastAsia" w:hAnsi="Consolas"/>
          <w:color w:val="000000"/>
        </w:rPr>
        <w:t xml:space="preserve"> b</w:t>
      </w:r>
      <w:r>
        <w:rPr>
          <w:rStyle w:val="pun"/>
          <w:rFonts w:ascii="Consolas" w:hAnsi="Consolas"/>
          <w:color w:val="000000"/>
        </w:rPr>
        <w:t>){</w:t>
      </w:r>
    </w:p>
    <w:p w14:paraId="1A1D0BC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"Method A"</w:t>
      </w:r>
      <w:r>
        <w:rPr>
          <w:rStyle w:val="pun"/>
          <w:rFonts w:ascii="Consolas" w:hAnsi="Consolas"/>
          <w:color w:val="000000"/>
        </w:rPr>
        <w:t>);</w:t>
      </w:r>
    </w:p>
    <w:p w14:paraId="67594F4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6842E79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r>
        <w:rPr>
          <w:rStyle w:val="pln"/>
          <w:rFonts w:ascii="Consolas" w:eastAsiaTheme="majorEastAsia" w:hAnsi="Consolas"/>
          <w:color w:val="000000"/>
        </w:rPr>
        <w:t xml:space="preserve"> b</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r>
        <w:rPr>
          <w:rStyle w:val="pln"/>
          <w:rFonts w:ascii="Consolas" w:eastAsiaTheme="majorEastAsia" w:hAnsi="Consolas"/>
          <w:color w:val="000000"/>
        </w:rPr>
        <w:t xml:space="preserve"> c</w:t>
      </w:r>
      <w:r>
        <w:rPr>
          <w:rStyle w:val="pun"/>
          <w:rFonts w:ascii="Consolas" w:hAnsi="Consolas"/>
          <w:color w:val="000000"/>
        </w:rPr>
        <w:t>){</w:t>
      </w:r>
    </w:p>
    <w:p w14:paraId="69BAE69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"Method B"</w:t>
      </w:r>
      <w:r>
        <w:rPr>
          <w:rStyle w:val="pun"/>
          <w:rFonts w:ascii="Consolas" w:hAnsi="Consolas"/>
          <w:color w:val="000000"/>
        </w:rPr>
        <w:t>);</w:t>
      </w:r>
    </w:p>
    <w:p w14:paraId="422E0AAC"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7B5C491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disp</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ln"/>
          <w:rFonts w:ascii="Consolas" w:eastAsiaTheme="majorEastAsia" w:hAnsi="Consolas"/>
          <w:color w:val="000000"/>
        </w:rPr>
        <w:t xml:space="preserve"> b</w:t>
      </w:r>
      <w:r>
        <w:rPr>
          <w:rStyle w:val="pun"/>
          <w:rFonts w:ascii="Consolas" w:hAnsi="Consolas"/>
          <w:color w:val="000000"/>
        </w:rPr>
        <w:t>){</w:t>
      </w:r>
    </w:p>
    <w:p w14:paraId="1E6BF03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"Method C"</w:t>
      </w:r>
      <w:r>
        <w:rPr>
          <w:rStyle w:val="pun"/>
          <w:rFonts w:ascii="Consolas" w:hAnsi="Consolas"/>
          <w:color w:val="000000"/>
        </w:rPr>
        <w:t>);</w:t>
      </w:r>
    </w:p>
    <w:p w14:paraId="2DEA2134"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0A089179"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14:paraId="05C190AC"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r>
        <w:rPr>
          <w:rStyle w:val="typ"/>
          <w:rFonts w:ascii="Consolas" w:hAnsi="Consolas"/>
          <w:color w:val="2B91AF"/>
        </w:rPr>
        <w:t>Demo</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r>
        <w:rPr>
          <w:rStyle w:val="typ"/>
          <w:rFonts w:ascii="Consolas" w:hAnsi="Consolas"/>
          <w:color w:val="2B91AF"/>
        </w:rPr>
        <w:t>Demo</w:t>
      </w:r>
      <w:r>
        <w:rPr>
          <w:rStyle w:val="pun"/>
          <w:rFonts w:ascii="Consolas" w:hAnsi="Consolas"/>
          <w:color w:val="000000"/>
        </w:rPr>
        <w:t>();</w:t>
      </w:r>
    </w:p>
    <w:p w14:paraId="6DD7D56C" w14:textId="77777777" w:rsidR="00712605" w:rsidRDefault="00712605" w:rsidP="00712605">
      <w:pPr>
        <w:pStyle w:val="HTMLPreformatted"/>
        <w:shd w:val="clear" w:color="auto" w:fill="EEEEEE"/>
        <w:rPr>
          <w:rStyle w:val="com"/>
          <w:rFonts w:ascii="Consolas" w:hAnsi="Consolas"/>
          <w:color w:val="808080"/>
        </w:rPr>
      </w:pPr>
      <w:r>
        <w:rPr>
          <w:rStyle w:val="pln"/>
          <w:rFonts w:ascii="Consolas" w:eastAsiaTheme="majorEastAsia" w:hAnsi="Consolas"/>
          <w:color w:val="000000"/>
        </w:rPr>
        <w:tab/>
      </w:r>
      <w:r>
        <w:rPr>
          <w:rStyle w:val="com"/>
          <w:rFonts w:ascii="Consolas" w:hAnsi="Consolas"/>
          <w:color w:val="808080"/>
        </w:rPr>
        <w:t>/* This time promotion won't happen as there is</w:t>
      </w:r>
    </w:p>
    <w:p w14:paraId="0C238041" w14:textId="77777777" w:rsidR="00712605" w:rsidRDefault="00712605" w:rsidP="00712605">
      <w:pPr>
        <w:pStyle w:val="HTMLPreformatted"/>
        <w:shd w:val="clear" w:color="auto" w:fill="EEEEEE"/>
        <w:rPr>
          <w:rStyle w:val="com"/>
          <w:rFonts w:ascii="Consolas" w:hAnsi="Consolas"/>
          <w:color w:val="808080"/>
        </w:rPr>
      </w:pPr>
      <w:r>
        <w:rPr>
          <w:rStyle w:val="com"/>
          <w:rFonts w:ascii="Consolas" w:hAnsi="Consolas"/>
          <w:color w:val="808080"/>
        </w:rPr>
        <w:tab/>
        <w:t xml:space="preserve"> * a method with </w:t>
      </w:r>
      <w:proofErr w:type="spellStart"/>
      <w:r>
        <w:rPr>
          <w:rStyle w:val="com"/>
          <w:rFonts w:ascii="Consolas" w:hAnsi="Consolas"/>
          <w:color w:val="808080"/>
        </w:rPr>
        <w:t>arg</w:t>
      </w:r>
      <w:proofErr w:type="spellEnd"/>
      <w:r>
        <w:rPr>
          <w:rStyle w:val="com"/>
          <w:rFonts w:ascii="Consolas" w:hAnsi="Consolas"/>
          <w:color w:val="808080"/>
        </w:rPr>
        <w:t xml:space="preserve"> list as (int, float)</w:t>
      </w:r>
    </w:p>
    <w:p w14:paraId="48FC065E" w14:textId="77777777" w:rsidR="00712605" w:rsidRDefault="00712605" w:rsidP="00712605">
      <w:pPr>
        <w:pStyle w:val="HTMLPreformatted"/>
        <w:shd w:val="clear" w:color="auto" w:fill="EEEEEE"/>
        <w:rPr>
          <w:rStyle w:val="pln"/>
          <w:rFonts w:ascii="Consolas" w:eastAsiaTheme="majorEastAsia" w:hAnsi="Consolas"/>
          <w:color w:val="000000"/>
        </w:rPr>
      </w:pPr>
      <w:r>
        <w:rPr>
          <w:rStyle w:val="com"/>
          <w:rFonts w:ascii="Consolas" w:hAnsi="Consolas"/>
          <w:color w:val="808080"/>
        </w:rPr>
        <w:tab/>
        <w:t xml:space="preserve"> */</w:t>
      </w:r>
    </w:p>
    <w:p w14:paraId="078D2C4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proofErr w:type="spell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disp</w:t>
      </w:r>
      <w:proofErr w:type="spellEnd"/>
      <w:r>
        <w:rPr>
          <w:rStyle w:val="pun"/>
          <w:rFonts w:ascii="Consolas" w:hAnsi="Consolas"/>
          <w:color w:val="000000"/>
        </w:rPr>
        <w:t>(</w:t>
      </w:r>
      <w:r>
        <w:rPr>
          <w:rStyle w:val="lit"/>
          <w:rFonts w:ascii="Consolas" w:hAnsi="Consolas"/>
          <w:color w:val="800000"/>
        </w:rPr>
        <w:t>100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hAnsi="Consolas"/>
          <w:color w:val="800000"/>
        </w:rPr>
        <w:t>20.67f</w:t>
      </w:r>
      <w:r>
        <w:rPr>
          <w:rStyle w:val="pun"/>
          <w:rFonts w:ascii="Consolas" w:hAnsi="Consolas"/>
          <w:color w:val="000000"/>
        </w:rPr>
        <w:t>);</w:t>
      </w:r>
    </w:p>
    <w:p w14:paraId="4DE94BE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0A10E2A3" w14:textId="77777777" w:rsidR="00712605" w:rsidRDefault="00712605" w:rsidP="00712605">
      <w:pPr>
        <w:pStyle w:val="HTMLPreformatted"/>
        <w:shd w:val="clear" w:color="auto" w:fill="EEEEEE"/>
        <w:rPr>
          <w:rFonts w:ascii="Consolas" w:hAnsi="Consolas"/>
          <w:color w:val="222426"/>
        </w:rPr>
      </w:pPr>
      <w:r>
        <w:rPr>
          <w:rStyle w:val="pun"/>
          <w:rFonts w:ascii="Consolas" w:hAnsi="Consolas"/>
          <w:color w:val="000000"/>
        </w:rPr>
        <w:t>}</w:t>
      </w:r>
    </w:p>
    <w:p w14:paraId="44D35045"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79BB44B9" w14:textId="77777777" w:rsidR="00712605" w:rsidRDefault="00712605" w:rsidP="00712605">
      <w:pPr>
        <w:pStyle w:val="HTMLPreformatted"/>
        <w:shd w:val="clear" w:color="auto" w:fill="EEEEEE"/>
        <w:rPr>
          <w:rFonts w:ascii="Consolas" w:hAnsi="Consolas"/>
          <w:color w:val="222426"/>
        </w:rPr>
      </w:pPr>
      <w:r>
        <w:rPr>
          <w:rStyle w:val="typ"/>
          <w:rFonts w:ascii="Consolas" w:hAnsi="Consolas"/>
          <w:color w:val="2B91AF"/>
        </w:rPr>
        <w:t>Method</w:t>
      </w:r>
      <w:r>
        <w:rPr>
          <w:rStyle w:val="pln"/>
          <w:rFonts w:ascii="Consolas" w:eastAsiaTheme="majorEastAsia" w:hAnsi="Consolas"/>
          <w:color w:val="000000"/>
        </w:rPr>
        <w:t xml:space="preserve"> C</w:t>
      </w:r>
    </w:p>
    <w:p w14:paraId="20486F5C"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see that this time type promotion didn’t happen because there was a method with matching argument type.</w:t>
      </w:r>
      <w:r>
        <w:rPr>
          <w:rFonts w:ascii="Arial" w:hAnsi="Arial" w:cs="Arial"/>
          <w:color w:val="222426"/>
          <w:sz w:val="26"/>
          <w:szCs w:val="26"/>
        </w:rPr>
        <w:br/>
      </w:r>
      <w:r>
        <w:rPr>
          <w:rStyle w:val="Strong"/>
          <w:rFonts w:ascii="Arial" w:hAnsi="Arial" w:cs="Arial"/>
          <w:color w:val="222426"/>
          <w:sz w:val="26"/>
          <w:szCs w:val="26"/>
        </w:rPr>
        <w:t>Type Promotion table:</w:t>
      </w:r>
      <w:r>
        <w:rPr>
          <w:rFonts w:ascii="Arial" w:hAnsi="Arial" w:cs="Arial"/>
          <w:color w:val="222426"/>
          <w:sz w:val="26"/>
          <w:szCs w:val="26"/>
        </w:rPr>
        <w:br/>
        <w:t>The data type on the left side can be promoted to the any of the data type present in the right side of it.</w:t>
      </w:r>
    </w:p>
    <w:p w14:paraId="15E4E388"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byte</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short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long</w:t>
      </w:r>
    </w:p>
    <w:p w14:paraId="08F99A59"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short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long</w:t>
      </w:r>
    </w:p>
    <w:p w14:paraId="6AA2F5D0"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int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long</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p>
    <w:p w14:paraId="08BD1039"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float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p>
    <w:p w14:paraId="5823FE26" w14:textId="77777777" w:rsidR="00712605" w:rsidRDefault="00712605" w:rsidP="00712605">
      <w:pPr>
        <w:pStyle w:val="HTMLPreformatted"/>
        <w:shd w:val="clear" w:color="auto" w:fill="EEEEEE"/>
        <w:rPr>
          <w:rFonts w:ascii="Consolas" w:hAnsi="Consolas"/>
          <w:color w:val="222426"/>
        </w:rPr>
      </w:pPr>
      <w:r>
        <w:rPr>
          <w:rStyle w:val="kwd"/>
          <w:rFonts w:ascii="Consolas" w:eastAsiaTheme="majorEastAsia" w:hAnsi="Consolas"/>
          <w:color w:val="00008B"/>
        </w:rPr>
        <w:t>long</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double</w:t>
      </w:r>
    </w:p>
    <w:p w14:paraId="77D9CE6B" w14:textId="77777777" w:rsidR="00712605" w:rsidRDefault="00712605" w:rsidP="00712605">
      <w:pPr>
        <w:pStyle w:val="Heading2"/>
        <w:shd w:val="clear" w:color="auto" w:fill="FFFFFF"/>
        <w:spacing w:before="0" w:after="240"/>
        <w:rPr>
          <w:rFonts w:ascii="Trebuchet MS" w:hAnsi="Trebuchet MS" w:cs="Arial"/>
          <w:color w:val="444542"/>
          <w:sz w:val="39"/>
          <w:szCs w:val="39"/>
        </w:rPr>
      </w:pPr>
      <w:proofErr w:type="spellStart"/>
      <w:proofErr w:type="gramStart"/>
      <w:r>
        <w:rPr>
          <w:rFonts w:ascii="Trebuchet MS" w:hAnsi="Trebuchet MS" w:cs="Arial"/>
          <w:color w:val="444542"/>
          <w:sz w:val="39"/>
          <w:szCs w:val="39"/>
        </w:rPr>
        <w:lastRenderedPageBreak/>
        <w:t>Lets</w:t>
      </w:r>
      <w:proofErr w:type="spellEnd"/>
      <w:proofErr w:type="gramEnd"/>
      <w:r>
        <w:rPr>
          <w:rFonts w:ascii="Trebuchet MS" w:hAnsi="Trebuchet MS" w:cs="Arial"/>
          <w:color w:val="444542"/>
          <w:sz w:val="39"/>
          <w:szCs w:val="39"/>
        </w:rPr>
        <w:t xml:space="preserve"> see few Valid/invalid cases of method overloading</w:t>
      </w:r>
    </w:p>
    <w:p w14:paraId="79D0DE2C"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Case 1:</w:t>
      </w:r>
    </w:p>
    <w:p w14:paraId="5CE82F33"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b</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ln"/>
          <w:rFonts w:ascii="Consolas" w:eastAsiaTheme="majorEastAsia" w:hAnsi="Consolas"/>
          <w:color w:val="000000"/>
        </w:rPr>
        <w:t xml:space="preserve"> c</w:t>
      </w:r>
      <w:r>
        <w:rPr>
          <w:rStyle w:val="pun"/>
          <w:rFonts w:ascii="Consolas" w:hAnsi="Consolas"/>
          <w:color w:val="000000"/>
        </w:rPr>
        <w:t>)</w:t>
      </w:r>
    </w:p>
    <w:p w14:paraId="5267A30C" w14:textId="77777777" w:rsidR="00712605" w:rsidRDefault="00712605" w:rsidP="00712605">
      <w:pPr>
        <w:pStyle w:val="HTMLPreformatted"/>
        <w:shd w:val="clear" w:color="auto" w:fill="EEEEEE"/>
        <w:rPr>
          <w:rFonts w:ascii="Consolas" w:hAnsi="Consolas"/>
          <w:color w:val="222426"/>
        </w:rPr>
      </w:pP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var2</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ln"/>
          <w:rFonts w:ascii="Consolas" w:eastAsiaTheme="majorEastAsia" w:hAnsi="Consolas"/>
          <w:color w:val="000000"/>
        </w:rPr>
        <w:t xml:space="preserve"> var3</w:t>
      </w:r>
      <w:r>
        <w:rPr>
          <w:rStyle w:val="pun"/>
          <w:rFonts w:ascii="Consolas" w:hAnsi="Consolas"/>
          <w:color w:val="000000"/>
        </w:rPr>
        <w:t>)</w:t>
      </w:r>
    </w:p>
    <w:p w14:paraId="6CE6F64C"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Result: Compile time error. Argument lists are exactly same. Both methods are having same number, data types and same sequence of data types.</w:t>
      </w:r>
    </w:p>
    <w:p w14:paraId="7383B3DF"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Case 2:</w:t>
      </w:r>
    </w:p>
    <w:p w14:paraId="1E98725E"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b</w:t>
      </w:r>
      <w:r>
        <w:rPr>
          <w:rStyle w:val="pun"/>
          <w:rFonts w:ascii="Consolas" w:hAnsi="Consolas"/>
          <w:color w:val="000000"/>
        </w:rPr>
        <w:t>)</w:t>
      </w:r>
    </w:p>
    <w:p w14:paraId="59683978" w14:textId="77777777" w:rsidR="00712605" w:rsidRDefault="00712605" w:rsidP="00712605">
      <w:pPr>
        <w:pStyle w:val="HTMLPreformatted"/>
        <w:shd w:val="clear" w:color="auto" w:fill="EEEEEE"/>
        <w:rPr>
          <w:rFonts w:ascii="Consolas" w:hAnsi="Consolas"/>
          <w:color w:val="222426"/>
        </w:rPr>
      </w:pP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float</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ln"/>
          <w:rFonts w:ascii="Consolas" w:eastAsiaTheme="majorEastAsia" w:hAnsi="Consolas"/>
          <w:color w:val="000000"/>
        </w:rPr>
        <w:t xml:space="preserve"> var2</w:t>
      </w:r>
      <w:r>
        <w:rPr>
          <w:rStyle w:val="pun"/>
          <w:rFonts w:ascii="Consolas" w:hAnsi="Consolas"/>
          <w:color w:val="000000"/>
        </w:rPr>
        <w:t>)</w:t>
      </w:r>
    </w:p>
    <w:p w14:paraId="0E7188B6"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Result: Perfectly fine. Valid case of overloading. Here data types of arguments are different.</w:t>
      </w:r>
    </w:p>
    <w:p w14:paraId="349678F9"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Case 3:</w:t>
      </w:r>
    </w:p>
    <w:p w14:paraId="0BABAD8B"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b</w:t>
      </w:r>
      <w:r>
        <w:rPr>
          <w:rStyle w:val="pun"/>
          <w:rFonts w:ascii="Consolas" w:hAnsi="Consolas"/>
          <w:color w:val="000000"/>
        </w:rPr>
        <w:t>)</w:t>
      </w:r>
    </w:p>
    <w:p w14:paraId="542D731B" w14:textId="77777777" w:rsidR="00712605" w:rsidRDefault="00712605" w:rsidP="00712605">
      <w:pPr>
        <w:pStyle w:val="HTMLPreformatted"/>
        <w:shd w:val="clear" w:color="auto" w:fill="EEEEEE"/>
        <w:rPr>
          <w:rFonts w:ascii="Consolas" w:hAnsi="Consolas"/>
          <w:color w:val="222426"/>
        </w:rPr>
      </w:pP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num</w:t>
      </w:r>
      <w:proofErr w:type="spellEnd"/>
      <w:r>
        <w:rPr>
          <w:rStyle w:val="pun"/>
          <w:rFonts w:ascii="Consolas" w:hAnsi="Consolas"/>
          <w:color w:val="000000"/>
        </w:rPr>
        <w:t>)</w:t>
      </w:r>
    </w:p>
    <w:p w14:paraId="6EA5A2D4"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Result: Perfectly fine. Valid case of overloading. Here number of arguments are different.</w:t>
      </w:r>
    </w:p>
    <w:p w14:paraId="63649EEB"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Case 4:</w:t>
      </w:r>
    </w:p>
    <w:p w14:paraId="2631799C"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float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float</w:t>
      </w:r>
      <w:r>
        <w:rPr>
          <w:rStyle w:val="pln"/>
          <w:rFonts w:ascii="Consolas" w:eastAsiaTheme="majorEastAsia" w:hAnsi="Consolas"/>
          <w:color w:val="000000"/>
        </w:rPr>
        <w:t xml:space="preserve"> b</w:t>
      </w:r>
      <w:r>
        <w:rPr>
          <w:rStyle w:val="pun"/>
          <w:rFonts w:ascii="Consolas" w:hAnsi="Consolas"/>
          <w:color w:val="000000"/>
        </w:rPr>
        <w:t>)</w:t>
      </w:r>
    </w:p>
    <w:p w14:paraId="53132026" w14:textId="77777777" w:rsidR="00712605" w:rsidRDefault="00712605" w:rsidP="00712605">
      <w:pPr>
        <w:pStyle w:val="HTMLPreformatted"/>
        <w:shd w:val="clear" w:color="auto" w:fill="EEEEEE"/>
        <w:rPr>
          <w:rFonts w:ascii="Consolas" w:hAnsi="Consolas"/>
          <w:color w:val="222426"/>
        </w:rPr>
      </w:pPr>
      <w:r>
        <w:rPr>
          <w:rStyle w:val="kwd"/>
          <w:rFonts w:ascii="Consolas" w:eastAsiaTheme="majorEastAsia" w:hAnsi="Consolas"/>
          <w:color w:val="00008B"/>
        </w:rPr>
        <w:t>float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float</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var2</w:t>
      </w:r>
      <w:r>
        <w:rPr>
          <w:rStyle w:val="pun"/>
          <w:rFonts w:ascii="Consolas" w:hAnsi="Consolas"/>
          <w:color w:val="000000"/>
        </w:rPr>
        <w:t>)</w:t>
      </w:r>
    </w:p>
    <w:p w14:paraId="1FC540C7"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Result: Perfectly fine. Valid case of overloading. Sequence of the data types of parameters are different, first method is having (int, float) and second is having (float, int).</w:t>
      </w:r>
    </w:p>
    <w:p w14:paraId="6D52C624"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Case 5:</w:t>
      </w:r>
    </w:p>
    <w:p w14:paraId="1B884798"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b</w:t>
      </w:r>
      <w:r>
        <w:rPr>
          <w:rStyle w:val="pun"/>
          <w:rFonts w:ascii="Consolas" w:hAnsi="Consolas"/>
          <w:color w:val="000000"/>
        </w:rPr>
        <w:t>)</w:t>
      </w:r>
    </w:p>
    <w:p w14:paraId="562F5714" w14:textId="77777777" w:rsidR="00712605" w:rsidRDefault="00712605" w:rsidP="00712605">
      <w:pPr>
        <w:pStyle w:val="HTMLPreformatted"/>
        <w:shd w:val="clear" w:color="auto" w:fill="EEEEEE"/>
        <w:rPr>
          <w:rFonts w:ascii="Consolas" w:hAnsi="Consolas"/>
          <w:color w:val="222426"/>
        </w:rPr>
      </w:pPr>
      <w:r>
        <w:rPr>
          <w:rStyle w:val="kwd"/>
          <w:rFonts w:ascii="Consolas" w:eastAsiaTheme="majorEastAsia" w:hAnsi="Consolas"/>
          <w:color w:val="00008B"/>
        </w:rPr>
        <w:t>float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mymethod</w:t>
      </w:r>
      <w:proofErr w:type="spellEnd"/>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var2</w:t>
      </w:r>
      <w:r>
        <w:rPr>
          <w:rStyle w:val="pun"/>
          <w:rFonts w:ascii="Consolas" w:hAnsi="Consolas"/>
          <w:color w:val="000000"/>
        </w:rPr>
        <w:t>)</w:t>
      </w:r>
    </w:p>
    <w:p w14:paraId="712C7154"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Result: Compile time error. Argument lists are exactly same. Even though return type of methods </w:t>
      </w:r>
      <w:proofErr w:type="gramStart"/>
      <w:r>
        <w:rPr>
          <w:rFonts w:ascii="Arial" w:hAnsi="Arial" w:cs="Arial"/>
          <w:color w:val="222426"/>
          <w:sz w:val="26"/>
          <w:szCs w:val="26"/>
        </w:rPr>
        <w:t>are</w:t>
      </w:r>
      <w:proofErr w:type="gramEnd"/>
      <w:r>
        <w:rPr>
          <w:rFonts w:ascii="Arial" w:hAnsi="Arial" w:cs="Arial"/>
          <w:color w:val="222426"/>
          <w:sz w:val="26"/>
          <w:szCs w:val="26"/>
        </w:rPr>
        <w:t xml:space="preserve"> different, it is not a valid case. Since return type of method doesn’t matter while overloading a method.</w:t>
      </w:r>
    </w:p>
    <w:p w14:paraId="5104A644"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Guess the answers before checking it at the end of programs:</w:t>
      </w:r>
      <w:r>
        <w:rPr>
          <w:rFonts w:ascii="Arial" w:hAnsi="Arial" w:cs="Arial"/>
          <w:color w:val="222426"/>
          <w:sz w:val="26"/>
          <w:szCs w:val="26"/>
        </w:rPr>
        <w:br/>
      </w:r>
      <w:r>
        <w:rPr>
          <w:rStyle w:val="Strong"/>
          <w:rFonts w:ascii="Arial" w:hAnsi="Arial" w:cs="Arial"/>
          <w:color w:val="222426"/>
          <w:sz w:val="26"/>
          <w:szCs w:val="26"/>
        </w:rPr>
        <w:t>Question 1 – return type, method name and argument list same.</w:t>
      </w:r>
    </w:p>
    <w:p w14:paraId="3A6B5732"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w:t>
      </w:r>
    </w:p>
    <w:p w14:paraId="42FCE07F"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lastRenderedPageBreak/>
        <w:t>{</w:t>
      </w:r>
    </w:p>
    <w:p w14:paraId="7A3D3EFA"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myMethod</w:t>
      </w:r>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num1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num2</w:t>
      </w:r>
      <w:r>
        <w:rPr>
          <w:rStyle w:val="pun"/>
          <w:rFonts w:ascii="Consolas" w:hAnsi="Consolas"/>
          <w:color w:val="000000"/>
        </w:rPr>
        <w:t>)</w:t>
      </w:r>
    </w:p>
    <w:p w14:paraId="1AA5EAAB"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p>
    <w:p w14:paraId="6A2860AF"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"First myMethod of class Demo"</w:t>
      </w:r>
      <w:r>
        <w:rPr>
          <w:rStyle w:val="pun"/>
          <w:rFonts w:ascii="Consolas" w:hAnsi="Consolas"/>
          <w:color w:val="000000"/>
        </w:rPr>
        <w:t>);</w:t>
      </w:r>
    </w:p>
    <w:p w14:paraId="2A120D1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num1</w:t>
      </w:r>
      <w:r>
        <w:rPr>
          <w:rStyle w:val="pun"/>
          <w:rFonts w:ascii="Consolas" w:hAnsi="Consolas"/>
          <w:color w:val="000000"/>
        </w:rPr>
        <w:t>+</w:t>
      </w:r>
      <w:r>
        <w:rPr>
          <w:rStyle w:val="pln"/>
          <w:rFonts w:ascii="Consolas" w:eastAsiaTheme="majorEastAsia" w:hAnsi="Consolas"/>
          <w:color w:val="000000"/>
        </w:rPr>
        <w:t>num2</w:t>
      </w:r>
      <w:r>
        <w:rPr>
          <w:rStyle w:val="pun"/>
          <w:rFonts w:ascii="Consolas" w:hAnsi="Consolas"/>
          <w:color w:val="000000"/>
        </w:rPr>
        <w:t>;</w:t>
      </w:r>
    </w:p>
    <w:p w14:paraId="118DEED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0D0FCD9A"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myMethod</w:t>
      </w:r>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var2</w:t>
      </w:r>
      <w:r>
        <w:rPr>
          <w:rStyle w:val="pun"/>
          <w:rFonts w:ascii="Consolas" w:hAnsi="Consolas"/>
          <w:color w:val="000000"/>
        </w:rPr>
        <w:t>)</w:t>
      </w:r>
    </w:p>
    <w:p w14:paraId="324F4238"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5AC3DC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"Second myMethod of class Demo"</w:t>
      </w:r>
      <w:r>
        <w:rPr>
          <w:rStyle w:val="pun"/>
          <w:rFonts w:ascii="Consolas" w:hAnsi="Consolas"/>
          <w:color w:val="000000"/>
        </w:rPr>
        <w:t>);</w:t>
      </w:r>
    </w:p>
    <w:p w14:paraId="5BCBCB0C"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var2</w:t>
      </w:r>
      <w:r>
        <w:rPr>
          <w:rStyle w:val="pun"/>
          <w:rFonts w:ascii="Consolas" w:hAnsi="Consolas"/>
          <w:color w:val="000000"/>
        </w:rPr>
        <w:t>;</w:t>
      </w:r>
    </w:p>
    <w:p w14:paraId="34396294"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18878BBA"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23082EBF"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Sample4</w:t>
      </w:r>
    </w:p>
    <w:p w14:paraId="0BF6168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7ACA006B"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14:paraId="327EF37F"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4B5014E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Demo</w:t>
      </w:r>
      <w:r>
        <w:rPr>
          <w:rStyle w:val="pln"/>
          <w:rFonts w:ascii="Consolas" w:eastAsiaTheme="majorEastAsia" w:hAnsi="Consolas"/>
          <w:color w:val="000000"/>
        </w:rPr>
        <w:t xml:space="preserve"> obj1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r>
        <w:rPr>
          <w:rStyle w:val="typ"/>
          <w:rFonts w:ascii="Consolas" w:hAnsi="Consolas"/>
          <w:color w:val="2B91AF"/>
        </w:rPr>
        <w:t>Demo</w:t>
      </w:r>
      <w:r>
        <w:rPr>
          <w:rStyle w:val="pun"/>
          <w:rFonts w:ascii="Consolas" w:hAnsi="Consolas"/>
          <w:color w:val="000000"/>
        </w:rPr>
        <w:t>();</w:t>
      </w:r>
    </w:p>
    <w:p w14:paraId="5A3E7326"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obj1</w:t>
      </w:r>
      <w:r>
        <w:rPr>
          <w:rStyle w:val="pun"/>
          <w:rFonts w:ascii="Consolas" w:hAnsi="Consolas"/>
          <w:color w:val="000000"/>
        </w:rPr>
        <w:t>.</w:t>
      </w:r>
      <w:r>
        <w:rPr>
          <w:rStyle w:val="pln"/>
          <w:rFonts w:ascii="Consolas" w:eastAsiaTheme="majorEastAsia" w:hAnsi="Consolas"/>
          <w:color w:val="000000"/>
        </w:rPr>
        <w:t>myMethod</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14:paraId="28D47078"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obj1</w:t>
      </w:r>
      <w:r>
        <w:rPr>
          <w:rStyle w:val="pun"/>
          <w:rFonts w:ascii="Consolas" w:hAnsi="Consolas"/>
          <w:color w:val="000000"/>
        </w:rPr>
        <w:t>.</w:t>
      </w:r>
      <w:r>
        <w:rPr>
          <w:rStyle w:val="pln"/>
          <w:rFonts w:ascii="Consolas" w:eastAsiaTheme="majorEastAsia" w:hAnsi="Consolas"/>
          <w:color w:val="000000"/>
        </w:rPr>
        <w:t>myMethod</w:t>
      </w:r>
      <w:r>
        <w:rPr>
          <w:rStyle w:val="pun"/>
          <w:rFonts w:ascii="Consolas" w:hAnsi="Consolas"/>
          <w:color w:val="000000"/>
        </w:rPr>
        <w:t>(</w:t>
      </w:r>
      <w:r>
        <w:rPr>
          <w:rStyle w:val="lit"/>
          <w:rFonts w:ascii="Consolas" w:hAnsi="Consolas"/>
          <w:color w:val="800000"/>
        </w:rPr>
        <w:t>20</w:t>
      </w:r>
      <w:r>
        <w:rPr>
          <w:rStyle w:val="pun"/>
          <w:rFonts w:ascii="Consolas" w:hAnsi="Consolas"/>
          <w:color w:val="000000"/>
        </w:rPr>
        <w:t>,</w:t>
      </w:r>
      <w:r>
        <w:rPr>
          <w:rStyle w:val="lit"/>
          <w:rFonts w:ascii="Consolas" w:hAnsi="Consolas"/>
          <w:color w:val="800000"/>
        </w:rPr>
        <w:t>12</w:t>
      </w:r>
      <w:r>
        <w:rPr>
          <w:rStyle w:val="pun"/>
          <w:rFonts w:ascii="Consolas" w:hAnsi="Consolas"/>
          <w:color w:val="000000"/>
        </w:rPr>
        <w:t>);</w:t>
      </w:r>
    </w:p>
    <w:p w14:paraId="78EB622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7920E1E8" w14:textId="77777777" w:rsidR="00712605" w:rsidRDefault="00712605" w:rsidP="00712605">
      <w:pPr>
        <w:pStyle w:val="HTMLPreformatted"/>
        <w:shd w:val="clear" w:color="auto" w:fill="EEEEEE"/>
        <w:rPr>
          <w:rFonts w:ascii="Consolas" w:hAnsi="Consolas"/>
          <w:color w:val="222426"/>
        </w:rPr>
      </w:pPr>
      <w:r>
        <w:rPr>
          <w:rStyle w:val="pun"/>
          <w:rFonts w:ascii="Consolas" w:hAnsi="Consolas"/>
          <w:color w:val="000000"/>
        </w:rPr>
        <w:t>}</w:t>
      </w:r>
    </w:p>
    <w:p w14:paraId="7D877198"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Answer:</w:t>
      </w:r>
      <w:r>
        <w:rPr>
          <w:rFonts w:ascii="Arial" w:hAnsi="Arial" w:cs="Arial"/>
          <w:color w:val="222426"/>
          <w:sz w:val="26"/>
          <w:szCs w:val="26"/>
        </w:rPr>
        <w:br/>
        <w:t>It will throw a compilation error: More than one method with same name and argument list cannot be defined in a same class.</w:t>
      </w:r>
    </w:p>
    <w:p w14:paraId="501DDF36"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Question 2 – return type is different. Method name &amp; argument list same.</w:t>
      </w:r>
    </w:p>
    <w:p w14:paraId="2508F25C"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Demo2</w:t>
      </w:r>
    </w:p>
    <w:p w14:paraId="634681CC"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22EE48CD"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double</w:t>
      </w:r>
      <w:r>
        <w:rPr>
          <w:rStyle w:val="pln"/>
          <w:rFonts w:ascii="Consolas" w:eastAsiaTheme="majorEastAsia" w:hAnsi="Consolas"/>
          <w:color w:val="000000"/>
        </w:rPr>
        <w:t xml:space="preserve"> myMethod</w:t>
      </w:r>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num1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num2</w:t>
      </w:r>
      <w:r>
        <w:rPr>
          <w:rStyle w:val="pun"/>
          <w:rFonts w:ascii="Consolas" w:hAnsi="Consolas"/>
          <w:color w:val="000000"/>
        </w:rPr>
        <w:t>)</w:t>
      </w:r>
    </w:p>
    <w:p w14:paraId="2A6BA436"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7E8766E2"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"First myMethod of class Demo"</w:t>
      </w:r>
      <w:r>
        <w:rPr>
          <w:rStyle w:val="pun"/>
          <w:rFonts w:ascii="Consolas" w:hAnsi="Consolas"/>
          <w:color w:val="000000"/>
        </w:rPr>
        <w:t>);</w:t>
      </w:r>
    </w:p>
    <w:p w14:paraId="2B82DFF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num1</w:t>
      </w:r>
      <w:r>
        <w:rPr>
          <w:rStyle w:val="pun"/>
          <w:rFonts w:ascii="Consolas" w:hAnsi="Consolas"/>
          <w:color w:val="000000"/>
        </w:rPr>
        <w:t>+</w:t>
      </w:r>
      <w:r>
        <w:rPr>
          <w:rStyle w:val="pln"/>
          <w:rFonts w:ascii="Consolas" w:eastAsiaTheme="majorEastAsia" w:hAnsi="Consolas"/>
          <w:color w:val="000000"/>
        </w:rPr>
        <w:t>num2</w:t>
      </w:r>
      <w:r>
        <w:rPr>
          <w:rStyle w:val="pun"/>
          <w:rFonts w:ascii="Consolas" w:hAnsi="Consolas"/>
          <w:color w:val="000000"/>
        </w:rPr>
        <w:t>;</w:t>
      </w:r>
    </w:p>
    <w:p w14:paraId="56D5F37F"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68EB2BE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myMethod</w:t>
      </w:r>
      <w:r>
        <w:rPr>
          <w:rStyle w:val="pun"/>
          <w:rFonts w:ascii="Consolas" w:hAnsi="Consolas"/>
          <w:color w:val="000000"/>
        </w:rPr>
        <w:t>(</w:t>
      </w:r>
      <w:r>
        <w:rPr>
          <w:rStyle w:val="kwd"/>
          <w:rFonts w:ascii="Consolas" w:eastAsiaTheme="majorEastAsia" w:hAnsi="Consolas"/>
          <w:color w:val="00008B"/>
        </w:rPr>
        <w:t>int</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int</w:t>
      </w:r>
      <w:r>
        <w:rPr>
          <w:rStyle w:val="pln"/>
          <w:rFonts w:ascii="Consolas" w:eastAsiaTheme="majorEastAsia" w:hAnsi="Consolas"/>
          <w:color w:val="000000"/>
        </w:rPr>
        <w:t xml:space="preserve"> var2</w:t>
      </w:r>
      <w:r>
        <w:rPr>
          <w:rStyle w:val="pun"/>
          <w:rFonts w:ascii="Consolas" w:hAnsi="Consolas"/>
          <w:color w:val="000000"/>
        </w:rPr>
        <w:t>)</w:t>
      </w:r>
    </w:p>
    <w:p w14:paraId="20FFEB73"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14F86CE7"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r>
        <w:rPr>
          <w:rStyle w:val="pun"/>
          <w:rFonts w:ascii="Consolas" w:hAnsi="Consolas"/>
          <w:color w:val="000000"/>
        </w:rPr>
        <w:t>(</w:t>
      </w:r>
      <w:r>
        <w:rPr>
          <w:rStyle w:val="str"/>
          <w:rFonts w:ascii="Consolas" w:hAnsi="Consolas"/>
          <w:color w:val="800000"/>
        </w:rPr>
        <w:t>"Second myMethod of class Demo"</w:t>
      </w:r>
      <w:r>
        <w:rPr>
          <w:rStyle w:val="pun"/>
          <w:rFonts w:ascii="Consolas" w:hAnsi="Consolas"/>
          <w:color w:val="000000"/>
        </w:rPr>
        <w:t>);</w:t>
      </w:r>
    </w:p>
    <w:p w14:paraId="19769065"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var1</w:t>
      </w:r>
      <w:r>
        <w:rPr>
          <w:rStyle w:val="pun"/>
          <w:rFonts w:ascii="Consolas" w:hAnsi="Consolas"/>
          <w:color w:val="000000"/>
        </w:rPr>
        <w:t>-</w:t>
      </w:r>
      <w:r>
        <w:rPr>
          <w:rStyle w:val="pln"/>
          <w:rFonts w:ascii="Consolas" w:eastAsiaTheme="majorEastAsia" w:hAnsi="Consolas"/>
          <w:color w:val="000000"/>
        </w:rPr>
        <w:t>var2</w:t>
      </w:r>
      <w:r>
        <w:rPr>
          <w:rStyle w:val="pun"/>
          <w:rFonts w:ascii="Consolas" w:hAnsi="Consolas"/>
          <w:color w:val="000000"/>
        </w:rPr>
        <w:t>;</w:t>
      </w:r>
    </w:p>
    <w:p w14:paraId="748E283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0CA8ADC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3E206EC2" w14:textId="77777777" w:rsidR="00712605" w:rsidRDefault="00712605" w:rsidP="00712605">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Sample5</w:t>
      </w:r>
    </w:p>
    <w:p w14:paraId="7D45E7C8" w14:textId="77777777" w:rsidR="00712605" w:rsidRDefault="00712605" w:rsidP="00712605">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14:paraId="7DD9E5A7"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14:paraId="2B4C3D91"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26E2ADEE"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Demo2</w:t>
      </w:r>
      <w:r>
        <w:rPr>
          <w:rStyle w:val="pln"/>
          <w:rFonts w:ascii="Consolas" w:eastAsiaTheme="majorEastAsia" w:hAnsi="Consolas"/>
          <w:color w:val="000000"/>
        </w:rPr>
        <w:t xml:space="preserve"> obj2</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r>
        <w:rPr>
          <w:rStyle w:val="typ"/>
          <w:rFonts w:ascii="Consolas" w:hAnsi="Consolas"/>
          <w:color w:val="2B91AF"/>
        </w:rPr>
        <w:t>Demo2</w:t>
      </w:r>
      <w:r>
        <w:rPr>
          <w:rStyle w:val="pun"/>
          <w:rFonts w:ascii="Consolas" w:hAnsi="Consolas"/>
          <w:color w:val="000000"/>
        </w:rPr>
        <w:t>();</w:t>
      </w:r>
    </w:p>
    <w:p w14:paraId="61375D86"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obj2</w:t>
      </w:r>
      <w:r>
        <w:rPr>
          <w:rStyle w:val="pun"/>
          <w:rFonts w:ascii="Consolas" w:hAnsi="Consolas"/>
          <w:color w:val="000000"/>
        </w:rPr>
        <w:t>.</w:t>
      </w:r>
      <w:r>
        <w:rPr>
          <w:rStyle w:val="pln"/>
          <w:rFonts w:ascii="Consolas" w:eastAsiaTheme="majorEastAsia" w:hAnsi="Consolas"/>
          <w:color w:val="000000"/>
        </w:rPr>
        <w:t>myMethod</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14:paraId="240BC442"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obj2</w:t>
      </w:r>
      <w:r>
        <w:rPr>
          <w:rStyle w:val="pun"/>
          <w:rFonts w:ascii="Consolas" w:hAnsi="Consolas"/>
          <w:color w:val="000000"/>
        </w:rPr>
        <w:t>.</w:t>
      </w:r>
      <w:r>
        <w:rPr>
          <w:rStyle w:val="pln"/>
          <w:rFonts w:ascii="Consolas" w:eastAsiaTheme="majorEastAsia" w:hAnsi="Consolas"/>
          <w:color w:val="000000"/>
        </w:rPr>
        <w:t>myMethod</w:t>
      </w:r>
      <w:r>
        <w:rPr>
          <w:rStyle w:val="pun"/>
          <w:rFonts w:ascii="Consolas" w:hAnsi="Consolas"/>
          <w:color w:val="000000"/>
        </w:rPr>
        <w:t>(</w:t>
      </w:r>
      <w:r>
        <w:rPr>
          <w:rStyle w:val="lit"/>
          <w:rFonts w:ascii="Consolas" w:hAnsi="Consolas"/>
          <w:color w:val="800000"/>
        </w:rPr>
        <w:t>20</w:t>
      </w:r>
      <w:r>
        <w:rPr>
          <w:rStyle w:val="pun"/>
          <w:rFonts w:ascii="Consolas" w:hAnsi="Consolas"/>
          <w:color w:val="000000"/>
        </w:rPr>
        <w:t>,</w:t>
      </w:r>
      <w:r>
        <w:rPr>
          <w:rStyle w:val="lit"/>
          <w:rFonts w:ascii="Consolas" w:hAnsi="Consolas"/>
          <w:color w:val="800000"/>
        </w:rPr>
        <w:t>12</w:t>
      </w:r>
      <w:r>
        <w:rPr>
          <w:rStyle w:val="pun"/>
          <w:rFonts w:ascii="Consolas" w:hAnsi="Consolas"/>
          <w:color w:val="000000"/>
        </w:rPr>
        <w:t>);</w:t>
      </w:r>
    </w:p>
    <w:p w14:paraId="7274E500" w14:textId="77777777" w:rsidR="00712605" w:rsidRDefault="00712605" w:rsidP="00712605">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098226B7" w14:textId="77777777" w:rsidR="00712605" w:rsidRDefault="00712605" w:rsidP="00712605">
      <w:pPr>
        <w:pStyle w:val="HTMLPreformatted"/>
        <w:shd w:val="clear" w:color="auto" w:fill="EEEEEE"/>
        <w:rPr>
          <w:rFonts w:ascii="Consolas" w:hAnsi="Consolas"/>
          <w:color w:val="222426"/>
        </w:rPr>
      </w:pPr>
      <w:r>
        <w:rPr>
          <w:rStyle w:val="pun"/>
          <w:rFonts w:ascii="Consolas" w:hAnsi="Consolas"/>
          <w:color w:val="000000"/>
        </w:rPr>
        <w:t>}</w:t>
      </w:r>
    </w:p>
    <w:p w14:paraId="6113FBBE" w14:textId="77777777" w:rsidR="00712605" w:rsidRDefault="00712605" w:rsidP="0071260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Answer:</w:t>
      </w:r>
      <w:r>
        <w:rPr>
          <w:rFonts w:ascii="Arial" w:hAnsi="Arial" w:cs="Arial"/>
          <w:color w:val="222426"/>
          <w:sz w:val="26"/>
          <w:szCs w:val="26"/>
        </w:rPr>
        <w:br/>
        <w:t>It will throw a compilation error: More than one method with same name and argument list cannot be given in a class even though their return type is different. </w:t>
      </w:r>
      <w:r>
        <w:rPr>
          <w:rStyle w:val="Strong"/>
          <w:rFonts w:ascii="Arial" w:hAnsi="Arial" w:cs="Arial"/>
          <w:color w:val="222426"/>
          <w:sz w:val="26"/>
          <w:szCs w:val="26"/>
        </w:rPr>
        <w:t>Method return type doesn’t matter in case of overloading.</w:t>
      </w:r>
    </w:p>
    <w:p w14:paraId="7750C556" w14:textId="77777777" w:rsidR="00712605" w:rsidRDefault="00712605" w:rsidP="0071571B">
      <w:pPr>
        <w:pStyle w:val="NormalWeb"/>
        <w:shd w:val="clear" w:color="auto" w:fill="FFFFFF"/>
        <w:spacing w:before="0" w:beforeAutospacing="0" w:after="390" w:afterAutospacing="0"/>
        <w:rPr>
          <w:rFonts w:ascii="Arial" w:hAnsi="Arial" w:cs="Arial"/>
          <w:color w:val="222426"/>
          <w:sz w:val="26"/>
          <w:szCs w:val="26"/>
        </w:rPr>
      </w:pPr>
    </w:p>
    <w:p w14:paraId="1A94B91B" w14:textId="77777777" w:rsidR="00F63BDB" w:rsidRDefault="00F63BDB" w:rsidP="00F63BDB">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Abstract Class</w:t>
      </w:r>
    </w:p>
    <w:p w14:paraId="13F54C6D" w14:textId="1E0B715A" w:rsidR="0071571B" w:rsidRDefault="00F63BDB">
      <w:pPr>
        <w:rPr>
          <w:rFonts w:ascii="Arial" w:hAnsi="Arial" w:cs="Arial"/>
          <w:color w:val="222426"/>
          <w:sz w:val="26"/>
          <w:szCs w:val="26"/>
          <w:shd w:val="clear" w:color="auto" w:fill="FFFFFF"/>
        </w:rPr>
      </w:pPr>
      <w:r w:rsidRPr="00F63BDB">
        <w:rPr>
          <w:rFonts w:ascii="Arial" w:hAnsi="Arial" w:cs="Arial"/>
          <w:color w:val="222426"/>
          <w:sz w:val="26"/>
          <w:szCs w:val="26"/>
          <w:highlight w:val="yellow"/>
          <w:shd w:val="clear" w:color="auto" w:fill="FFFFFF"/>
        </w:rPr>
        <w:t>A class that is declared using “</w:t>
      </w:r>
      <w:r w:rsidRPr="00F63BDB">
        <w:rPr>
          <w:rStyle w:val="Strong"/>
          <w:rFonts w:ascii="Arial" w:hAnsi="Arial" w:cs="Arial"/>
          <w:color w:val="222426"/>
          <w:highlight w:val="yellow"/>
          <w:shd w:val="clear" w:color="auto" w:fill="FFFFFF"/>
        </w:rPr>
        <w:t>abstract</w:t>
      </w:r>
      <w:r w:rsidRPr="00F63BDB">
        <w:rPr>
          <w:rFonts w:ascii="Arial" w:hAnsi="Arial" w:cs="Arial"/>
          <w:color w:val="222426"/>
          <w:sz w:val="26"/>
          <w:szCs w:val="26"/>
          <w:highlight w:val="yellow"/>
          <w:shd w:val="clear" w:color="auto" w:fill="FFFFFF"/>
        </w:rPr>
        <w:t>” keyword is known as abstract class. It can have abstract methods(methods without body) as well as concrete methods (regular methods with body)</w:t>
      </w:r>
      <w:r>
        <w:rPr>
          <w:rFonts w:ascii="Arial" w:hAnsi="Arial" w:cs="Arial"/>
          <w:color w:val="222426"/>
          <w:sz w:val="26"/>
          <w:szCs w:val="26"/>
          <w:shd w:val="clear" w:color="auto" w:fill="FFFFFF"/>
        </w:rPr>
        <w:t>.</w:t>
      </w:r>
    </w:p>
    <w:p w14:paraId="380840B2" w14:textId="36C92E00" w:rsidR="00686342" w:rsidRDefault="00686342">
      <w:pPr>
        <w:rPr>
          <w:rFonts w:ascii="Arial" w:hAnsi="Arial" w:cs="Arial"/>
          <w:color w:val="222426"/>
          <w:sz w:val="26"/>
          <w:szCs w:val="26"/>
          <w:shd w:val="clear" w:color="auto" w:fill="FFFFFF"/>
        </w:rPr>
      </w:pPr>
      <w:r w:rsidRPr="00686342">
        <w:rPr>
          <w:rFonts w:ascii="Arial" w:hAnsi="Arial" w:cs="Arial"/>
          <w:color w:val="222426"/>
          <w:sz w:val="26"/>
          <w:szCs w:val="26"/>
          <w:highlight w:val="yellow"/>
          <w:shd w:val="clear" w:color="auto" w:fill="FFFFFF"/>
        </w:rPr>
        <w:t xml:space="preserve">An abstract class </w:t>
      </w:r>
      <w:proofErr w:type="spellStart"/>
      <w:r w:rsidRPr="00686342">
        <w:rPr>
          <w:rFonts w:ascii="Arial" w:hAnsi="Arial" w:cs="Arial"/>
          <w:color w:val="222426"/>
          <w:sz w:val="26"/>
          <w:szCs w:val="26"/>
          <w:highlight w:val="yellow"/>
          <w:shd w:val="clear" w:color="auto" w:fill="FFFFFF"/>
        </w:rPr>
        <w:t>can not</w:t>
      </w:r>
      <w:proofErr w:type="spellEnd"/>
      <w:r w:rsidRPr="00686342">
        <w:rPr>
          <w:rFonts w:ascii="Arial" w:hAnsi="Arial" w:cs="Arial"/>
          <w:color w:val="222426"/>
          <w:sz w:val="26"/>
          <w:szCs w:val="26"/>
          <w:highlight w:val="yellow"/>
          <w:shd w:val="clear" w:color="auto" w:fill="FFFFFF"/>
        </w:rPr>
        <w:t xml:space="preserve"> be </w:t>
      </w:r>
      <w:r w:rsidRPr="00686342">
        <w:rPr>
          <w:rStyle w:val="Strong"/>
          <w:rFonts w:ascii="Arial" w:hAnsi="Arial" w:cs="Arial"/>
          <w:color w:val="222426"/>
          <w:highlight w:val="yellow"/>
          <w:shd w:val="clear" w:color="auto" w:fill="FFFFFF"/>
        </w:rPr>
        <w:t>instantiated</w:t>
      </w:r>
      <w:r w:rsidRPr="00686342">
        <w:rPr>
          <w:rFonts w:ascii="Arial" w:hAnsi="Arial" w:cs="Arial"/>
          <w:color w:val="222426"/>
          <w:sz w:val="26"/>
          <w:szCs w:val="26"/>
          <w:highlight w:val="yellow"/>
          <w:shd w:val="clear" w:color="auto" w:fill="FFFFFF"/>
        </w:rPr>
        <w:t>, which means you are not allowed to create an </w:t>
      </w:r>
      <w:r w:rsidRPr="00686342">
        <w:rPr>
          <w:rStyle w:val="Strong"/>
          <w:rFonts w:ascii="Arial" w:hAnsi="Arial" w:cs="Arial"/>
          <w:color w:val="222426"/>
          <w:highlight w:val="yellow"/>
          <w:shd w:val="clear" w:color="auto" w:fill="FFFFFF"/>
        </w:rPr>
        <w:t>object</w:t>
      </w:r>
      <w:r w:rsidRPr="00686342">
        <w:rPr>
          <w:rFonts w:ascii="Arial" w:hAnsi="Arial" w:cs="Arial"/>
          <w:color w:val="222426"/>
          <w:sz w:val="26"/>
          <w:szCs w:val="26"/>
          <w:highlight w:val="yellow"/>
          <w:shd w:val="clear" w:color="auto" w:fill="FFFFFF"/>
        </w:rPr>
        <w:t> of it.</w:t>
      </w:r>
      <w:r>
        <w:rPr>
          <w:rFonts w:ascii="Arial" w:hAnsi="Arial" w:cs="Arial"/>
          <w:color w:val="222426"/>
          <w:sz w:val="26"/>
          <w:szCs w:val="26"/>
          <w:shd w:val="clear" w:color="auto" w:fill="FFFFFF"/>
        </w:rPr>
        <w:t> </w:t>
      </w:r>
    </w:p>
    <w:p w14:paraId="64325B7E" w14:textId="77777777" w:rsidR="00301954" w:rsidRDefault="00301954" w:rsidP="00301954">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Why we need an abstract class?</w:t>
      </w:r>
    </w:p>
    <w:p w14:paraId="7D1D88DA" w14:textId="77777777" w:rsidR="00301954" w:rsidRPr="00301954" w:rsidRDefault="00301954" w:rsidP="00301954">
      <w:pPr>
        <w:pStyle w:val="NormalWeb"/>
        <w:shd w:val="clear" w:color="auto" w:fill="FFFFFF"/>
        <w:spacing w:before="0" w:beforeAutospacing="0" w:after="390" w:afterAutospacing="0"/>
        <w:rPr>
          <w:rFonts w:ascii="Arial" w:hAnsi="Arial" w:cs="Arial"/>
          <w:color w:val="222426"/>
          <w:sz w:val="26"/>
          <w:szCs w:val="26"/>
          <w:highlight w:val="yellow"/>
        </w:rPr>
      </w:pPr>
      <w:proofErr w:type="spellStart"/>
      <w:r w:rsidRPr="00301954">
        <w:rPr>
          <w:rFonts w:ascii="Arial" w:hAnsi="Arial" w:cs="Arial"/>
          <w:color w:val="222426"/>
          <w:sz w:val="26"/>
          <w:szCs w:val="26"/>
          <w:highlight w:val="yellow"/>
        </w:rPr>
        <w:t>Lets</w:t>
      </w:r>
      <w:proofErr w:type="spellEnd"/>
      <w:r w:rsidRPr="00301954">
        <w:rPr>
          <w:rFonts w:ascii="Arial" w:hAnsi="Arial" w:cs="Arial"/>
          <w:color w:val="222426"/>
          <w:sz w:val="26"/>
          <w:szCs w:val="26"/>
          <w:highlight w:val="yellow"/>
        </w:rPr>
        <w:t xml:space="preserve"> say we have a class </w:t>
      </w:r>
      <w:r w:rsidRPr="00301954">
        <w:rPr>
          <w:rStyle w:val="HTMLCode"/>
          <w:rFonts w:ascii="Arial" w:eastAsiaTheme="majorEastAsia" w:hAnsi="Arial" w:cs="Arial"/>
          <w:color w:val="222426"/>
          <w:highlight w:val="yellow"/>
          <w:shd w:val="clear" w:color="auto" w:fill="EEEEEE"/>
        </w:rPr>
        <w:t>Animal</w:t>
      </w:r>
      <w:r w:rsidRPr="00301954">
        <w:rPr>
          <w:rFonts w:ascii="Arial" w:hAnsi="Arial" w:cs="Arial"/>
          <w:color w:val="222426"/>
          <w:sz w:val="26"/>
          <w:szCs w:val="26"/>
          <w:highlight w:val="yellow"/>
        </w:rPr>
        <w:t> that has a method </w:t>
      </w:r>
      <w:r w:rsidRPr="00301954">
        <w:rPr>
          <w:rStyle w:val="HTMLCode"/>
          <w:rFonts w:ascii="Arial" w:eastAsiaTheme="majorEastAsia" w:hAnsi="Arial" w:cs="Arial"/>
          <w:color w:val="222426"/>
          <w:highlight w:val="yellow"/>
          <w:shd w:val="clear" w:color="auto" w:fill="EEEEEE"/>
        </w:rPr>
        <w:t>sound()</w:t>
      </w:r>
      <w:r w:rsidRPr="00301954">
        <w:rPr>
          <w:rFonts w:ascii="Arial" w:hAnsi="Arial" w:cs="Arial"/>
          <w:color w:val="222426"/>
          <w:sz w:val="26"/>
          <w:szCs w:val="26"/>
          <w:highlight w:val="yellow"/>
        </w:rPr>
        <w:t> and the subclasses(see </w:t>
      </w:r>
      <w:hyperlink r:id="rId18" w:history="1">
        <w:r w:rsidRPr="00301954">
          <w:rPr>
            <w:rStyle w:val="Hyperlink"/>
            <w:rFonts w:ascii="Arial" w:hAnsi="Arial" w:cs="Arial"/>
            <w:color w:val="7DC246"/>
            <w:sz w:val="26"/>
            <w:szCs w:val="26"/>
            <w:highlight w:val="yellow"/>
            <w:u w:val="none"/>
          </w:rPr>
          <w:t>inheritance</w:t>
        </w:r>
      </w:hyperlink>
      <w:r w:rsidRPr="00301954">
        <w:rPr>
          <w:rFonts w:ascii="Arial" w:hAnsi="Arial" w:cs="Arial"/>
          <w:color w:val="222426"/>
          <w:sz w:val="26"/>
          <w:szCs w:val="26"/>
          <w:highlight w:val="yellow"/>
        </w:rPr>
        <w:t>) of it like </w:t>
      </w:r>
      <w:r w:rsidRPr="00301954">
        <w:rPr>
          <w:rStyle w:val="HTMLCode"/>
          <w:rFonts w:ascii="Arial" w:eastAsiaTheme="majorEastAsia" w:hAnsi="Arial" w:cs="Arial"/>
          <w:color w:val="222426"/>
          <w:highlight w:val="yellow"/>
          <w:shd w:val="clear" w:color="auto" w:fill="EEEEEE"/>
        </w:rPr>
        <w:t>Dog</w:t>
      </w:r>
      <w:r w:rsidRPr="00301954">
        <w:rPr>
          <w:rFonts w:ascii="Arial" w:hAnsi="Arial" w:cs="Arial"/>
          <w:color w:val="222426"/>
          <w:sz w:val="26"/>
          <w:szCs w:val="26"/>
          <w:highlight w:val="yellow"/>
        </w:rPr>
        <w:t>, </w:t>
      </w:r>
      <w:r w:rsidRPr="00301954">
        <w:rPr>
          <w:rStyle w:val="HTMLCode"/>
          <w:rFonts w:ascii="Arial" w:eastAsiaTheme="majorEastAsia" w:hAnsi="Arial" w:cs="Arial"/>
          <w:color w:val="222426"/>
          <w:highlight w:val="yellow"/>
          <w:shd w:val="clear" w:color="auto" w:fill="EEEEEE"/>
        </w:rPr>
        <w:t>Lion</w:t>
      </w:r>
      <w:r w:rsidRPr="00301954">
        <w:rPr>
          <w:rFonts w:ascii="Arial" w:hAnsi="Arial" w:cs="Arial"/>
          <w:color w:val="222426"/>
          <w:sz w:val="26"/>
          <w:szCs w:val="26"/>
          <w:highlight w:val="yellow"/>
        </w:rPr>
        <w:t>, </w:t>
      </w:r>
      <w:r w:rsidRPr="00301954">
        <w:rPr>
          <w:rStyle w:val="HTMLCode"/>
          <w:rFonts w:ascii="Arial" w:eastAsiaTheme="majorEastAsia" w:hAnsi="Arial" w:cs="Arial"/>
          <w:color w:val="222426"/>
          <w:highlight w:val="yellow"/>
          <w:shd w:val="clear" w:color="auto" w:fill="EEEEEE"/>
        </w:rPr>
        <w:t>Horse</w:t>
      </w:r>
      <w:r w:rsidRPr="00301954">
        <w:rPr>
          <w:rFonts w:ascii="Arial" w:hAnsi="Arial" w:cs="Arial"/>
          <w:color w:val="222426"/>
          <w:sz w:val="26"/>
          <w:szCs w:val="26"/>
          <w:highlight w:val="yellow"/>
        </w:rPr>
        <w:t>, </w:t>
      </w:r>
      <w:r w:rsidRPr="00301954">
        <w:rPr>
          <w:rStyle w:val="HTMLCode"/>
          <w:rFonts w:ascii="Arial" w:eastAsiaTheme="majorEastAsia" w:hAnsi="Arial" w:cs="Arial"/>
          <w:color w:val="222426"/>
          <w:highlight w:val="yellow"/>
          <w:shd w:val="clear" w:color="auto" w:fill="EEEEEE"/>
        </w:rPr>
        <w:t>Cat</w:t>
      </w:r>
      <w:r w:rsidRPr="00301954">
        <w:rPr>
          <w:rFonts w:ascii="Arial" w:hAnsi="Arial" w:cs="Arial"/>
          <w:color w:val="222426"/>
          <w:sz w:val="26"/>
          <w:szCs w:val="26"/>
          <w:highlight w:val="yellow"/>
        </w:rPr>
        <w:t> etc. Since the animal sound differs from one animal to another, there is no point to implement this method in parent class. This is because every child class must override this method to give its own implementation details, like </w:t>
      </w:r>
      <w:r w:rsidRPr="00301954">
        <w:rPr>
          <w:rStyle w:val="HTMLCode"/>
          <w:rFonts w:ascii="Arial" w:eastAsiaTheme="majorEastAsia" w:hAnsi="Arial" w:cs="Arial"/>
          <w:color w:val="222426"/>
          <w:highlight w:val="yellow"/>
          <w:shd w:val="clear" w:color="auto" w:fill="EEEEEE"/>
        </w:rPr>
        <w:t>Lion</w:t>
      </w:r>
      <w:r w:rsidRPr="00301954">
        <w:rPr>
          <w:rFonts w:ascii="Arial" w:hAnsi="Arial" w:cs="Arial"/>
          <w:color w:val="222426"/>
          <w:sz w:val="26"/>
          <w:szCs w:val="26"/>
          <w:highlight w:val="yellow"/>
        </w:rPr>
        <w:t> class will say “Roar” in this method and </w:t>
      </w:r>
      <w:r w:rsidRPr="00301954">
        <w:rPr>
          <w:rStyle w:val="HTMLCode"/>
          <w:rFonts w:ascii="Arial" w:eastAsiaTheme="majorEastAsia" w:hAnsi="Arial" w:cs="Arial"/>
          <w:color w:val="222426"/>
          <w:highlight w:val="yellow"/>
          <w:shd w:val="clear" w:color="auto" w:fill="EEEEEE"/>
        </w:rPr>
        <w:t>Dog</w:t>
      </w:r>
      <w:r w:rsidRPr="00301954">
        <w:rPr>
          <w:rFonts w:ascii="Arial" w:hAnsi="Arial" w:cs="Arial"/>
          <w:color w:val="222426"/>
          <w:sz w:val="26"/>
          <w:szCs w:val="26"/>
          <w:highlight w:val="yellow"/>
        </w:rPr>
        <w:t> class will say “Woof”.</w:t>
      </w:r>
    </w:p>
    <w:p w14:paraId="71181545" w14:textId="77777777" w:rsidR="00301954" w:rsidRDefault="00301954" w:rsidP="00301954">
      <w:pPr>
        <w:pStyle w:val="NormalWeb"/>
        <w:shd w:val="clear" w:color="auto" w:fill="FFFFFF"/>
        <w:spacing w:before="0" w:beforeAutospacing="0" w:after="390" w:afterAutospacing="0"/>
        <w:rPr>
          <w:rFonts w:ascii="Arial" w:hAnsi="Arial" w:cs="Arial"/>
          <w:color w:val="222426"/>
          <w:sz w:val="26"/>
          <w:szCs w:val="26"/>
        </w:rPr>
      </w:pPr>
      <w:proofErr w:type="gramStart"/>
      <w:r w:rsidRPr="00301954">
        <w:rPr>
          <w:rFonts w:ascii="Arial" w:hAnsi="Arial" w:cs="Arial"/>
          <w:color w:val="222426"/>
          <w:sz w:val="26"/>
          <w:szCs w:val="26"/>
          <w:highlight w:val="yellow"/>
        </w:rPr>
        <w:t>So</w:t>
      </w:r>
      <w:proofErr w:type="gramEnd"/>
      <w:r w:rsidRPr="00301954">
        <w:rPr>
          <w:rFonts w:ascii="Arial" w:hAnsi="Arial" w:cs="Arial"/>
          <w:color w:val="222426"/>
          <w:sz w:val="26"/>
          <w:szCs w:val="26"/>
          <w:highlight w:val="yellow"/>
        </w:rPr>
        <w:t xml:space="preserve"> when we know that all the animal child classes will and should override this method, then there is no point to implement this method in parent class.</w:t>
      </w:r>
    </w:p>
    <w:p w14:paraId="5878C030" w14:textId="77777777" w:rsidR="00556884" w:rsidRDefault="00556884" w:rsidP="00556884">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Abstract class Example</w:t>
      </w:r>
    </w:p>
    <w:p w14:paraId="2B71DC70" w14:textId="77777777" w:rsidR="00556884" w:rsidRDefault="00556884" w:rsidP="00556884">
      <w:pPr>
        <w:pStyle w:val="HTMLPreformatted"/>
        <w:shd w:val="clear" w:color="auto" w:fill="EEEEEE"/>
        <w:rPr>
          <w:rStyle w:val="pln"/>
          <w:rFonts w:ascii="Consolas" w:hAnsi="Consolas"/>
          <w:color w:val="000000"/>
        </w:rPr>
      </w:pPr>
      <w:r>
        <w:rPr>
          <w:rStyle w:val="com"/>
          <w:rFonts w:ascii="Consolas" w:hAnsi="Consolas"/>
          <w:color w:val="808080"/>
        </w:rPr>
        <w:t>//abstract parent class</w:t>
      </w:r>
    </w:p>
    <w:p w14:paraId="4A2276D9" w14:textId="77777777" w:rsidR="00556884" w:rsidRDefault="00556884" w:rsidP="00556884">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14:paraId="27364B95"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w:t>
      </w:r>
    </w:p>
    <w:p w14:paraId="68FE6A6B"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14:paraId="03457C2B" w14:textId="77777777" w:rsidR="00556884" w:rsidRDefault="00556884" w:rsidP="00556884">
      <w:pPr>
        <w:pStyle w:val="HTMLPreformatted"/>
        <w:shd w:val="clear" w:color="auto" w:fill="EEEEEE"/>
        <w:rPr>
          <w:rStyle w:val="pln"/>
          <w:rFonts w:ascii="Consolas" w:hAnsi="Consolas"/>
          <w:color w:val="000000"/>
        </w:rPr>
      </w:pPr>
      <w:r>
        <w:rPr>
          <w:rStyle w:val="pun"/>
          <w:rFonts w:ascii="Consolas" w:hAnsi="Consolas"/>
          <w:color w:val="000000"/>
        </w:rPr>
        <w:t>}</w:t>
      </w:r>
    </w:p>
    <w:p w14:paraId="1BB92350" w14:textId="77777777" w:rsidR="00556884" w:rsidRDefault="00556884" w:rsidP="00556884">
      <w:pPr>
        <w:pStyle w:val="HTMLPreformatted"/>
        <w:shd w:val="clear" w:color="auto" w:fill="EEEEEE"/>
        <w:rPr>
          <w:rStyle w:val="pln"/>
          <w:rFonts w:ascii="Consolas" w:hAnsi="Consolas"/>
          <w:color w:val="000000"/>
        </w:rPr>
      </w:pPr>
      <w:r>
        <w:rPr>
          <w:rStyle w:val="com"/>
          <w:rFonts w:ascii="Consolas" w:hAnsi="Consolas"/>
          <w:color w:val="808080"/>
        </w:rPr>
        <w:t>//Dog class extends Animal class</w:t>
      </w:r>
    </w:p>
    <w:p w14:paraId="288C758E" w14:textId="77777777" w:rsidR="00556884" w:rsidRDefault="00556884" w:rsidP="00556884">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Dog</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14:paraId="2F8689A0" w14:textId="77777777" w:rsidR="00556884" w:rsidRDefault="00556884" w:rsidP="00556884">
      <w:pPr>
        <w:pStyle w:val="HTMLPreformatted"/>
        <w:shd w:val="clear" w:color="auto" w:fill="EEEEEE"/>
        <w:rPr>
          <w:rStyle w:val="pln"/>
          <w:rFonts w:ascii="Consolas" w:hAnsi="Consolas"/>
          <w:color w:val="000000"/>
        </w:rPr>
      </w:pPr>
    </w:p>
    <w:p w14:paraId="575A8C13"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14:paraId="47BCA3A5"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"Woof"</w:t>
      </w:r>
      <w:r>
        <w:rPr>
          <w:rStyle w:val="pun"/>
          <w:rFonts w:ascii="Consolas" w:hAnsi="Consolas"/>
          <w:color w:val="000000"/>
        </w:rPr>
        <w:t>);</w:t>
      </w:r>
    </w:p>
    <w:p w14:paraId="2ADEDC9D"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2C24D8C"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3325DDE2"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Animal</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Dog</w:t>
      </w:r>
      <w:r>
        <w:rPr>
          <w:rStyle w:val="pun"/>
          <w:rFonts w:ascii="Consolas" w:hAnsi="Consolas"/>
          <w:color w:val="000000"/>
        </w:rPr>
        <w:t>();</w:t>
      </w:r>
    </w:p>
    <w:p w14:paraId="4EBE01C4"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sound</w:t>
      </w:r>
      <w:proofErr w:type="spellEnd"/>
      <w:r>
        <w:rPr>
          <w:rStyle w:val="pun"/>
          <w:rFonts w:ascii="Consolas" w:hAnsi="Consolas"/>
          <w:color w:val="000000"/>
        </w:rPr>
        <w:t>();</w:t>
      </w:r>
    </w:p>
    <w:p w14:paraId="6A568DCC"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58AC3E6" w14:textId="77777777" w:rsidR="00556884" w:rsidRDefault="00556884" w:rsidP="00556884">
      <w:pPr>
        <w:pStyle w:val="HTMLPreformatted"/>
        <w:shd w:val="clear" w:color="auto" w:fill="EEEEEE"/>
        <w:rPr>
          <w:rFonts w:ascii="Consolas" w:hAnsi="Consolas"/>
          <w:color w:val="222426"/>
        </w:rPr>
      </w:pPr>
      <w:r>
        <w:rPr>
          <w:rStyle w:val="pun"/>
          <w:rFonts w:ascii="Consolas" w:hAnsi="Consolas"/>
          <w:color w:val="000000"/>
        </w:rPr>
        <w:t>}</w:t>
      </w:r>
    </w:p>
    <w:p w14:paraId="5EF68C3E" w14:textId="10DCF382" w:rsidR="00686342" w:rsidRDefault="00686342"/>
    <w:p w14:paraId="077672C9" w14:textId="661E311B" w:rsidR="00556884" w:rsidRDefault="00556884"/>
    <w:p w14:paraId="135E3405" w14:textId="77777777" w:rsidR="00556884" w:rsidRDefault="00556884" w:rsidP="00556884">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Abstract class declaration</w:t>
      </w:r>
    </w:p>
    <w:p w14:paraId="1FFE5EA3" w14:textId="77777777" w:rsidR="00556884" w:rsidRDefault="00556884" w:rsidP="0055688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abstract class outlines the methods but not necessarily implements all the methods.</w:t>
      </w:r>
    </w:p>
    <w:p w14:paraId="7C815D3E" w14:textId="77777777" w:rsidR="00556884" w:rsidRDefault="00556884" w:rsidP="00556884">
      <w:pPr>
        <w:pStyle w:val="HTMLPreformatted"/>
        <w:shd w:val="clear" w:color="auto" w:fill="EEEEEE"/>
        <w:rPr>
          <w:rStyle w:val="pln"/>
          <w:rFonts w:ascii="Consolas" w:hAnsi="Consolas"/>
          <w:color w:val="000000"/>
        </w:rPr>
      </w:pPr>
      <w:r>
        <w:rPr>
          <w:rStyle w:val="com"/>
          <w:rFonts w:ascii="Consolas" w:hAnsi="Consolas"/>
          <w:color w:val="808080"/>
        </w:rPr>
        <w:t>//Declaration using abstract keyword</w:t>
      </w:r>
    </w:p>
    <w:p w14:paraId="09E2FF0D" w14:textId="77777777" w:rsidR="00556884" w:rsidRDefault="00556884" w:rsidP="00556884">
      <w:pPr>
        <w:pStyle w:val="HTMLPreformatted"/>
        <w:shd w:val="clear" w:color="auto" w:fill="EEEEEE"/>
        <w:rPr>
          <w:rStyle w:val="pln"/>
          <w:rFonts w:ascii="Consolas" w:hAnsi="Consolas"/>
          <w:color w:val="000000"/>
        </w:rPr>
      </w:pPr>
      <w:r>
        <w:rPr>
          <w:rStyle w:val="kwd"/>
          <w:rFonts w:ascii="Consolas" w:hAnsi="Consolas"/>
          <w:color w:val="00008B"/>
        </w:rPr>
        <w:lastRenderedPageBreak/>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A</w:t>
      </w:r>
      <w:r>
        <w:rPr>
          <w:rStyle w:val="pun"/>
          <w:rFonts w:ascii="Consolas" w:hAnsi="Consolas"/>
          <w:color w:val="000000"/>
        </w:rPr>
        <w:t>{</w:t>
      </w:r>
    </w:p>
    <w:p w14:paraId="645F3C02"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abstract method</w:t>
      </w:r>
    </w:p>
    <w:p w14:paraId="348E11F6"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myMethod</w:t>
      </w:r>
      <w:proofErr w:type="spellEnd"/>
      <w:r>
        <w:rPr>
          <w:rStyle w:val="pun"/>
          <w:rFonts w:ascii="Consolas" w:hAnsi="Consolas"/>
          <w:color w:val="000000"/>
        </w:rPr>
        <w:t>();</w:t>
      </w:r>
    </w:p>
    <w:p w14:paraId="4953E029" w14:textId="77777777" w:rsidR="00556884" w:rsidRDefault="00556884" w:rsidP="00556884">
      <w:pPr>
        <w:pStyle w:val="HTMLPreformatted"/>
        <w:shd w:val="clear" w:color="auto" w:fill="EEEEEE"/>
        <w:rPr>
          <w:rStyle w:val="pln"/>
          <w:rFonts w:ascii="Consolas" w:hAnsi="Consolas"/>
          <w:color w:val="000000"/>
        </w:rPr>
      </w:pPr>
    </w:p>
    <w:p w14:paraId="31CB5DE9"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concrete method with body</w:t>
      </w:r>
    </w:p>
    <w:p w14:paraId="61DE8564"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anotherMethod</w:t>
      </w:r>
      <w:proofErr w:type="spellEnd"/>
      <w:r>
        <w:rPr>
          <w:rStyle w:val="pun"/>
          <w:rFonts w:ascii="Consolas" w:hAnsi="Consolas"/>
          <w:color w:val="000000"/>
        </w:rPr>
        <w:t>(){</w:t>
      </w:r>
    </w:p>
    <w:p w14:paraId="30B02DB0"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//Does something</w:t>
      </w:r>
    </w:p>
    <w:p w14:paraId="71D5830A" w14:textId="77777777" w:rsidR="00556884" w:rsidRDefault="00556884" w:rsidP="005568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7110920" w14:textId="77777777" w:rsidR="00556884" w:rsidRDefault="00556884" w:rsidP="00556884">
      <w:pPr>
        <w:pStyle w:val="HTMLPreformatted"/>
        <w:shd w:val="clear" w:color="auto" w:fill="EEEEEE"/>
        <w:rPr>
          <w:rFonts w:ascii="Consolas" w:hAnsi="Consolas"/>
          <w:color w:val="222426"/>
        </w:rPr>
      </w:pPr>
      <w:r>
        <w:rPr>
          <w:rStyle w:val="pun"/>
          <w:rFonts w:ascii="Consolas" w:hAnsi="Consolas"/>
          <w:color w:val="000000"/>
        </w:rPr>
        <w:t>}</w:t>
      </w:r>
    </w:p>
    <w:p w14:paraId="5397D914" w14:textId="77777777" w:rsidR="00556884" w:rsidRDefault="00556884" w:rsidP="00556884">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Rules</w:t>
      </w:r>
    </w:p>
    <w:p w14:paraId="036FC6E9" w14:textId="77777777" w:rsidR="00556884" w:rsidRDefault="00556884" w:rsidP="0055688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1:</w:t>
      </w:r>
      <w:r>
        <w:rPr>
          <w:rFonts w:ascii="Arial" w:hAnsi="Arial" w:cs="Arial"/>
          <w:color w:val="222426"/>
          <w:sz w:val="26"/>
          <w:szCs w:val="26"/>
        </w:rPr>
        <w:t> As we seen in the above example, there are cases when it is difficult or often unnecessary to implement all the methods in parent class. In these cases, we can declare the parent class as abstract, which makes it a special class which is not complete on its own.</w:t>
      </w:r>
    </w:p>
    <w:p w14:paraId="722E88AC" w14:textId="77777777" w:rsidR="00556884" w:rsidRDefault="00556884" w:rsidP="0055688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derived from the abstract class must implement all those methods that are declared as abstract in the parent class.</w:t>
      </w:r>
    </w:p>
    <w:p w14:paraId="7E3E18E1" w14:textId="77777777" w:rsidR="00556884" w:rsidRDefault="00556884" w:rsidP="0055688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2:</w:t>
      </w:r>
      <w:r>
        <w:rPr>
          <w:rFonts w:ascii="Arial" w:hAnsi="Arial" w:cs="Arial"/>
          <w:color w:val="222426"/>
          <w:sz w:val="26"/>
          <w:szCs w:val="26"/>
        </w:rPr>
        <w:t> </w:t>
      </w:r>
      <w:r w:rsidRPr="005209E4">
        <w:rPr>
          <w:rFonts w:ascii="Arial" w:hAnsi="Arial" w:cs="Arial"/>
          <w:color w:val="222426"/>
          <w:sz w:val="26"/>
          <w:szCs w:val="26"/>
          <w:highlight w:val="yellow"/>
        </w:rPr>
        <w:t>Abstract class cannot be instantiated which means you cannot create the object of it</w:t>
      </w:r>
      <w:r>
        <w:rPr>
          <w:rFonts w:ascii="Arial" w:hAnsi="Arial" w:cs="Arial"/>
          <w:color w:val="222426"/>
          <w:sz w:val="26"/>
          <w:szCs w:val="26"/>
        </w:rPr>
        <w:t xml:space="preserve">. </w:t>
      </w:r>
      <w:r w:rsidRPr="005209E4">
        <w:rPr>
          <w:rFonts w:ascii="Arial" w:hAnsi="Arial" w:cs="Arial"/>
          <w:color w:val="222426"/>
          <w:sz w:val="26"/>
          <w:szCs w:val="26"/>
          <w:highlight w:val="yellow"/>
        </w:rPr>
        <w:t>To use this class, you need to create another class that extends this this class and provides the implementation of abstract methods, then you can use the object of that child class to call non-abstract methods of parent class as well as implemented methods</w:t>
      </w:r>
      <w:r>
        <w:rPr>
          <w:rFonts w:ascii="Arial" w:hAnsi="Arial" w:cs="Arial"/>
          <w:color w:val="222426"/>
          <w:sz w:val="26"/>
          <w:szCs w:val="26"/>
        </w:rPr>
        <w:t>(those that were abstract in parent but implemented in child class).</w:t>
      </w:r>
    </w:p>
    <w:p w14:paraId="2F4D6D3F" w14:textId="77777777" w:rsidR="00556884" w:rsidRDefault="00556884" w:rsidP="0055688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3:</w:t>
      </w:r>
      <w:r>
        <w:rPr>
          <w:rFonts w:ascii="Arial" w:hAnsi="Arial" w:cs="Arial"/>
          <w:color w:val="222426"/>
          <w:sz w:val="26"/>
          <w:szCs w:val="26"/>
        </w:rPr>
        <w:t> If a child does not implement all the abstract methods of abstract parent class, then the child class must need to be declared abstract as well.</w:t>
      </w:r>
    </w:p>
    <w:p w14:paraId="460B07AC" w14:textId="77777777" w:rsidR="00556884" w:rsidRDefault="00556884" w:rsidP="00556884">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Why can’t we create the object of an abstract class?</w:t>
      </w:r>
    </w:p>
    <w:p w14:paraId="3032330B" w14:textId="77777777" w:rsidR="00556884" w:rsidRDefault="00556884" w:rsidP="00556884">
      <w:pPr>
        <w:pStyle w:val="NormalWeb"/>
        <w:shd w:val="clear" w:color="auto" w:fill="FFFFFF"/>
        <w:spacing w:before="0" w:beforeAutospacing="0" w:after="390" w:afterAutospacing="0"/>
        <w:rPr>
          <w:rFonts w:ascii="Arial" w:hAnsi="Arial" w:cs="Arial"/>
          <w:color w:val="222426"/>
          <w:sz w:val="26"/>
          <w:szCs w:val="26"/>
        </w:rPr>
      </w:pPr>
      <w:r w:rsidRPr="00556884">
        <w:rPr>
          <w:rFonts w:ascii="Arial" w:hAnsi="Arial" w:cs="Arial"/>
          <w:color w:val="222426"/>
          <w:sz w:val="26"/>
          <w:szCs w:val="26"/>
          <w:highlight w:val="yellow"/>
        </w:rPr>
        <w:t xml:space="preserve">Because these classes are incomplete, they have abstract methods that have no body so if java allows you to create object of this class then if someone calls the abstract method using that object then What would </w:t>
      </w:r>
      <w:proofErr w:type="spellStart"/>
      <w:r w:rsidRPr="00556884">
        <w:rPr>
          <w:rFonts w:ascii="Arial" w:hAnsi="Arial" w:cs="Arial"/>
          <w:color w:val="222426"/>
          <w:sz w:val="26"/>
          <w:szCs w:val="26"/>
          <w:highlight w:val="yellow"/>
        </w:rPr>
        <w:t>happen?There</w:t>
      </w:r>
      <w:proofErr w:type="spellEnd"/>
      <w:r w:rsidRPr="00556884">
        <w:rPr>
          <w:rFonts w:ascii="Arial" w:hAnsi="Arial" w:cs="Arial"/>
          <w:color w:val="222426"/>
          <w:sz w:val="26"/>
          <w:szCs w:val="26"/>
          <w:highlight w:val="yellow"/>
        </w:rPr>
        <w:t xml:space="preserve"> would be no actual implementation of the method to invoke.</w:t>
      </w:r>
      <w:r w:rsidRPr="00556884">
        <w:rPr>
          <w:rFonts w:ascii="Arial" w:hAnsi="Arial" w:cs="Arial"/>
          <w:color w:val="222426"/>
          <w:sz w:val="26"/>
          <w:szCs w:val="26"/>
          <w:highlight w:val="yellow"/>
        </w:rPr>
        <w:br/>
        <w:t xml:space="preserve">Also because an object is concrete. An abstract class is like a template, so you </w:t>
      </w:r>
      <w:proofErr w:type="gramStart"/>
      <w:r w:rsidRPr="00556884">
        <w:rPr>
          <w:rFonts w:ascii="Arial" w:hAnsi="Arial" w:cs="Arial"/>
          <w:color w:val="222426"/>
          <w:sz w:val="26"/>
          <w:szCs w:val="26"/>
          <w:highlight w:val="yellow"/>
        </w:rPr>
        <w:t>have to</w:t>
      </w:r>
      <w:proofErr w:type="gramEnd"/>
      <w:r w:rsidRPr="00556884">
        <w:rPr>
          <w:rFonts w:ascii="Arial" w:hAnsi="Arial" w:cs="Arial"/>
          <w:color w:val="222426"/>
          <w:sz w:val="26"/>
          <w:szCs w:val="26"/>
          <w:highlight w:val="yellow"/>
        </w:rPr>
        <w:t xml:space="preserve"> extend it and build on it before you can use it.</w:t>
      </w:r>
    </w:p>
    <w:p w14:paraId="23634004" w14:textId="77777777" w:rsidR="005209E4" w:rsidRDefault="005209E4" w:rsidP="005209E4">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What is an interface</w:t>
      </w:r>
    </w:p>
    <w:p w14:paraId="535D4B83" w14:textId="6B84F7D2" w:rsidR="00556884" w:rsidRDefault="005209E4">
      <w:pPr>
        <w:rPr>
          <w:rFonts w:ascii="Arial" w:hAnsi="Arial" w:cs="Arial"/>
          <w:color w:val="222426"/>
          <w:sz w:val="26"/>
          <w:szCs w:val="26"/>
          <w:shd w:val="clear" w:color="auto" w:fill="FFFFFF"/>
        </w:rPr>
      </w:pPr>
      <w:r w:rsidRPr="005209E4">
        <w:rPr>
          <w:rFonts w:ascii="Arial" w:hAnsi="Arial" w:cs="Arial"/>
          <w:color w:val="222426"/>
          <w:sz w:val="26"/>
          <w:szCs w:val="26"/>
          <w:highlight w:val="yellow"/>
          <w:shd w:val="clear" w:color="auto" w:fill="FFFFFF"/>
        </w:rPr>
        <w:t xml:space="preserve">Interface looks like a </w:t>
      </w:r>
      <w:proofErr w:type="gramStart"/>
      <w:r w:rsidRPr="005209E4">
        <w:rPr>
          <w:rFonts w:ascii="Arial" w:hAnsi="Arial" w:cs="Arial"/>
          <w:color w:val="222426"/>
          <w:sz w:val="26"/>
          <w:szCs w:val="26"/>
          <w:highlight w:val="yellow"/>
          <w:shd w:val="clear" w:color="auto" w:fill="FFFFFF"/>
        </w:rPr>
        <w:t>class</w:t>
      </w:r>
      <w:proofErr w:type="gramEnd"/>
      <w:r w:rsidRPr="005209E4">
        <w:rPr>
          <w:rFonts w:ascii="Arial" w:hAnsi="Arial" w:cs="Arial"/>
          <w:color w:val="222426"/>
          <w:sz w:val="26"/>
          <w:szCs w:val="26"/>
          <w:highlight w:val="yellow"/>
          <w:shd w:val="clear" w:color="auto" w:fill="FFFFFF"/>
        </w:rPr>
        <w:t xml:space="preserve"> but it is not a class. An interface can have methods and variables just like the class but the methods declared in interface are by default abstract (only method signature, no body, see: </w:t>
      </w:r>
      <w:hyperlink r:id="rId19" w:history="1">
        <w:r w:rsidRPr="005209E4">
          <w:rPr>
            <w:rStyle w:val="Hyperlink"/>
            <w:rFonts w:ascii="Arial" w:hAnsi="Arial" w:cs="Arial"/>
            <w:color w:val="7DC246"/>
            <w:highlight w:val="yellow"/>
            <w:shd w:val="clear" w:color="auto" w:fill="FFFFFF"/>
          </w:rPr>
          <w:t>Java abstract method</w:t>
        </w:r>
      </w:hyperlink>
      <w:r w:rsidRPr="005209E4">
        <w:rPr>
          <w:rFonts w:ascii="Arial" w:hAnsi="Arial" w:cs="Arial"/>
          <w:color w:val="222426"/>
          <w:sz w:val="26"/>
          <w:szCs w:val="26"/>
          <w:highlight w:val="yellow"/>
          <w:shd w:val="clear" w:color="auto" w:fill="FFFFFF"/>
        </w:rPr>
        <w:t>). Also, the variables declared in an interface are public, static &amp; final by default.</w:t>
      </w:r>
      <w:r>
        <w:rPr>
          <w:rFonts w:ascii="Arial" w:hAnsi="Arial" w:cs="Arial"/>
          <w:color w:val="222426"/>
          <w:sz w:val="26"/>
          <w:szCs w:val="26"/>
          <w:shd w:val="clear" w:color="auto" w:fill="FFFFFF"/>
        </w:rPr>
        <w:t> </w:t>
      </w:r>
    </w:p>
    <w:p w14:paraId="672420FB" w14:textId="6F366E8A" w:rsidR="005209E4" w:rsidRDefault="005209E4">
      <w:pPr>
        <w:rPr>
          <w:rFonts w:ascii="Arial" w:hAnsi="Arial" w:cs="Arial"/>
          <w:color w:val="222426"/>
          <w:sz w:val="26"/>
          <w:szCs w:val="26"/>
          <w:shd w:val="clear" w:color="auto" w:fill="FFFFFF"/>
        </w:rPr>
      </w:pPr>
    </w:p>
    <w:p w14:paraId="013373A1" w14:textId="77777777" w:rsidR="005209E4" w:rsidRDefault="005209E4" w:rsidP="005209E4">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What is the use of interface in Java?</w:t>
      </w:r>
    </w:p>
    <w:p w14:paraId="2DE7926C" w14:textId="77777777" w:rsidR="005209E4" w:rsidRDefault="005209E4" w:rsidP="005209E4">
      <w:pPr>
        <w:pStyle w:val="NormalWeb"/>
        <w:shd w:val="clear" w:color="auto" w:fill="FFFFFF"/>
        <w:spacing w:before="0" w:beforeAutospacing="0" w:after="390" w:afterAutospacing="0"/>
        <w:rPr>
          <w:rFonts w:ascii="Arial" w:hAnsi="Arial" w:cs="Arial"/>
          <w:color w:val="222426"/>
          <w:sz w:val="26"/>
          <w:szCs w:val="26"/>
        </w:rPr>
      </w:pPr>
      <w:r w:rsidRPr="005209E4">
        <w:rPr>
          <w:rFonts w:ascii="Arial" w:hAnsi="Arial" w:cs="Arial"/>
          <w:color w:val="222426"/>
          <w:sz w:val="26"/>
          <w:szCs w:val="26"/>
          <w:highlight w:val="yellow"/>
        </w:rPr>
        <w:t xml:space="preserve">As mentioned above they are used for full abstraction. Since methods in interfaces do not have body, they </w:t>
      </w:r>
      <w:proofErr w:type="gramStart"/>
      <w:r w:rsidRPr="005209E4">
        <w:rPr>
          <w:rFonts w:ascii="Arial" w:hAnsi="Arial" w:cs="Arial"/>
          <w:color w:val="222426"/>
          <w:sz w:val="26"/>
          <w:szCs w:val="26"/>
          <w:highlight w:val="yellow"/>
        </w:rPr>
        <w:t>have to</w:t>
      </w:r>
      <w:proofErr w:type="gramEnd"/>
      <w:r w:rsidRPr="005209E4">
        <w:rPr>
          <w:rFonts w:ascii="Arial" w:hAnsi="Arial" w:cs="Arial"/>
          <w:color w:val="222426"/>
          <w:sz w:val="26"/>
          <w:szCs w:val="26"/>
          <w:highlight w:val="yellow"/>
        </w:rPr>
        <w:t xml:space="preserve"> be implemented by the class before you can access them. The class that implements interface must implement all the methods of that interface. Also, java programming language does not allow you to extend more than one class, </w:t>
      </w:r>
      <w:proofErr w:type="gramStart"/>
      <w:r w:rsidRPr="005209E4">
        <w:rPr>
          <w:rFonts w:ascii="Arial" w:hAnsi="Arial" w:cs="Arial"/>
          <w:color w:val="222426"/>
          <w:sz w:val="26"/>
          <w:szCs w:val="26"/>
          <w:highlight w:val="yellow"/>
        </w:rPr>
        <w:t>However</w:t>
      </w:r>
      <w:proofErr w:type="gramEnd"/>
      <w:r w:rsidRPr="005209E4">
        <w:rPr>
          <w:rFonts w:ascii="Arial" w:hAnsi="Arial" w:cs="Arial"/>
          <w:color w:val="222426"/>
          <w:sz w:val="26"/>
          <w:szCs w:val="26"/>
          <w:highlight w:val="yellow"/>
        </w:rPr>
        <w:t xml:space="preserve"> you can implement more than one interfaces in your class.</w:t>
      </w:r>
    </w:p>
    <w:p w14:paraId="50952DD3" w14:textId="77777777" w:rsidR="001677BA" w:rsidRDefault="001677BA" w:rsidP="001677BA">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Example of an Interface in Java</w:t>
      </w:r>
    </w:p>
    <w:p w14:paraId="060BCB93" w14:textId="77777777" w:rsidR="001677BA" w:rsidRDefault="001677BA" w:rsidP="00167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is how a class implements an interface. It </w:t>
      </w:r>
      <w:proofErr w:type="gramStart"/>
      <w:r>
        <w:rPr>
          <w:rFonts w:ascii="Arial" w:hAnsi="Arial" w:cs="Arial"/>
          <w:color w:val="222426"/>
          <w:sz w:val="26"/>
          <w:szCs w:val="26"/>
        </w:rPr>
        <w:t>has to</w:t>
      </w:r>
      <w:proofErr w:type="gramEnd"/>
      <w:r>
        <w:rPr>
          <w:rFonts w:ascii="Arial" w:hAnsi="Arial" w:cs="Arial"/>
          <w:color w:val="222426"/>
          <w:sz w:val="26"/>
          <w:szCs w:val="26"/>
        </w:rPr>
        <w:t xml:space="preserve"> provide the body of all the methods that are declared in interface or in other words you can say that class has to implement all the methods of interface.</w:t>
      </w:r>
    </w:p>
    <w:p w14:paraId="0A0D6172" w14:textId="77777777" w:rsidR="001677BA" w:rsidRDefault="001677BA" w:rsidP="001677B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3E60030B" w14:textId="77777777" w:rsidR="001677BA" w:rsidRDefault="001677BA" w:rsidP="001677BA">
      <w:pPr>
        <w:pStyle w:val="HTMLPreformatted"/>
        <w:shd w:val="clear" w:color="auto" w:fill="EEEEEE"/>
        <w:rPr>
          <w:rStyle w:val="pln"/>
          <w:rFonts w:ascii="Consolas" w:hAnsi="Consolas"/>
          <w:color w:val="000000"/>
        </w:rPr>
      </w:pPr>
      <w:r>
        <w:rPr>
          <w:rStyle w:val="pun"/>
          <w:rFonts w:ascii="Consolas" w:hAnsi="Consolas"/>
          <w:color w:val="000000"/>
        </w:rPr>
        <w:t>{</w:t>
      </w:r>
    </w:p>
    <w:p w14:paraId="0461926B" w14:textId="77777777" w:rsidR="001677BA" w:rsidRDefault="001677BA" w:rsidP="001677B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compiler will treat them as: </w:t>
      </w:r>
    </w:p>
    <w:p w14:paraId="2E3AC90C" w14:textId="77777777" w:rsidR="001677BA" w:rsidRDefault="001677BA" w:rsidP="001677BA">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void method1();</w:t>
      </w:r>
    </w:p>
    <w:p w14:paraId="203F915A" w14:textId="77777777" w:rsidR="001677BA" w:rsidRDefault="001677BA" w:rsidP="001677BA">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void method2();</w:t>
      </w:r>
    </w:p>
    <w:p w14:paraId="41B7E1D1" w14:textId="77777777" w:rsidR="001677BA" w:rsidRDefault="001677BA" w:rsidP="001677BA">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465EEAA3"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hAnsi="Consolas"/>
          <w:color w:val="000000"/>
        </w:rPr>
        <w:t>();</w:t>
      </w:r>
    </w:p>
    <w:p w14:paraId="425C55A4"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hAnsi="Consolas"/>
          <w:color w:val="000000"/>
        </w:rPr>
        <w:t>();</w:t>
      </w:r>
    </w:p>
    <w:p w14:paraId="6B4E5A07" w14:textId="77777777" w:rsidR="001677BA" w:rsidRDefault="001677BA" w:rsidP="001677BA">
      <w:pPr>
        <w:pStyle w:val="HTMLPreformatted"/>
        <w:shd w:val="clear" w:color="auto" w:fill="EEEEEE"/>
        <w:rPr>
          <w:rStyle w:val="pln"/>
          <w:rFonts w:ascii="Consolas" w:hAnsi="Consolas"/>
          <w:color w:val="000000"/>
        </w:rPr>
      </w:pPr>
      <w:r>
        <w:rPr>
          <w:rStyle w:val="pun"/>
          <w:rFonts w:ascii="Consolas" w:hAnsi="Consolas"/>
          <w:color w:val="000000"/>
        </w:rPr>
        <w:t>}</w:t>
      </w:r>
    </w:p>
    <w:p w14:paraId="37E0BC80" w14:textId="77777777" w:rsidR="001677BA" w:rsidRDefault="001677BA" w:rsidP="001677BA">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43AC3B03" w14:textId="77777777" w:rsidR="001677BA" w:rsidRDefault="001677BA" w:rsidP="001677BA">
      <w:pPr>
        <w:pStyle w:val="HTMLPreformatted"/>
        <w:shd w:val="clear" w:color="auto" w:fill="EEEEEE"/>
        <w:rPr>
          <w:rStyle w:val="pln"/>
          <w:rFonts w:ascii="Consolas" w:hAnsi="Consolas"/>
          <w:color w:val="000000"/>
        </w:rPr>
      </w:pPr>
      <w:r>
        <w:rPr>
          <w:rStyle w:val="pun"/>
          <w:rFonts w:ascii="Consolas" w:hAnsi="Consolas"/>
          <w:color w:val="000000"/>
        </w:rPr>
        <w:t>{</w:t>
      </w:r>
    </w:p>
    <w:p w14:paraId="4160CAFD" w14:textId="77777777" w:rsidR="001677BA" w:rsidRDefault="001677BA" w:rsidP="001677B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class must have to implement both the abstract methods</w:t>
      </w:r>
    </w:p>
    <w:p w14:paraId="39583124" w14:textId="77777777" w:rsidR="001677BA" w:rsidRDefault="001677BA" w:rsidP="001677BA">
      <w:pPr>
        <w:pStyle w:val="HTMLPreformatted"/>
        <w:shd w:val="clear" w:color="auto" w:fill="EEEEEE"/>
        <w:rPr>
          <w:rStyle w:val="com"/>
          <w:rFonts w:ascii="Consolas" w:hAnsi="Consolas"/>
          <w:color w:val="808080"/>
        </w:rPr>
      </w:pPr>
      <w:r>
        <w:rPr>
          <w:rStyle w:val="com"/>
          <w:rFonts w:ascii="Consolas" w:hAnsi="Consolas"/>
          <w:color w:val="808080"/>
        </w:rPr>
        <w:t xml:space="preserve">    * else you will get compilation error</w:t>
      </w:r>
    </w:p>
    <w:p w14:paraId="0761F4C5" w14:textId="77777777" w:rsidR="001677BA" w:rsidRDefault="001677BA" w:rsidP="001677BA">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53F7D001"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hAnsi="Consolas"/>
          <w:color w:val="000000"/>
        </w:rPr>
        <w:t>()</w:t>
      </w:r>
    </w:p>
    <w:p w14:paraId="64F3972B"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FFB4088"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"implementation of method1"</w:t>
      </w:r>
      <w:r>
        <w:rPr>
          <w:rStyle w:val="pun"/>
          <w:rFonts w:ascii="Consolas" w:hAnsi="Consolas"/>
          <w:color w:val="000000"/>
        </w:rPr>
        <w:t>);</w:t>
      </w:r>
    </w:p>
    <w:p w14:paraId="14E7A189"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52CCFA0"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hAnsi="Consolas"/>
          <w:color w:val="000000"/>
        </w:rPr>
        <w:t>()</w:t>
      </w:r>
    </w:p>
    <w:p w14:paraId="7325F235"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1C9C73B"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"implementation of method2"</w:t>
      </w:r>
      <w:r>
        <w:rPr>
          <w:rStyle w:val="pun"/>
          <w:rFonts w:ascii="Consolas" w:hAnsi="Consolas"/>
          <w:color w:val="000000"/>
        </w:rPr>
        <w:t>);</w:t>
      </w:r>
    </w:p>
    <w:p w14:paraId="04ECCC2C"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B616E22"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w:t>
      </w:r>
      <w:proofErr w:type="spellEnd"/>
      <w:r>
        <w:rPr>
          <w:rStyle w:val="pun"/>
          <w:rFonts w:ascii="Consolas" w:hAnsi="Consolas"/>
          <w:color w:val="000000"/>
        </w:rPr>
        <w:t>[])</w:t>
      </w:r>
    </w:p>
    <w:p w14:paraId="33CAC008"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435B6CC"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MyInterface</w:t>
      </w:r>
      <w:proofErr w:type="spellEnd"/>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1BB252F4"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ab/>
        <w:t>obj</w:t>
      </w:r>
      <w:r>
        <w:rPr>
          <w:rStyle w:val="pun"/>
          <w:rFonts w:ascii="Consolas" w:hAnsi="Consolas"/>
          <w:color w:val="000000"/>
        </w:rPr>
        <w:t>.</w:t>
      </w:r>
      <w:r>
        <w:rPr>
          <w:rStyle w:val="pln"/>
          <w:rFonts w:ascii="Consolas" w:hAnsi="Consolas"/>
          <w:color w:val="000000"/>
        </w:rPr>
        <w:t>method1</w:t>
      </w:r>
      <w:r>
        <w:rPr>
          <w:rStyle w:val="pun"/>
          <w:rFonts w:ascii="Consolas" w:hAnsi="Consolas"/>
          <w:color w:val="000000"/>
        </w:rPr>
        <w:t>();</w:t>
      </w:r>
    </w:p>
    <w:p w14:paraId="23251FE0" w14:textId="77777777" w:rsidR="001677BA" w:rsidRDefault="001677BA" w:rsidP="001677B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244A7EB" w14:textId="77777777" w:rsidR="001677BA" w:rsidRDefault="001677BA" w:rsidP="001677BA">
      <w:pPr>
        <w:pStyle w:val="HTMLPreformatted"/>
        <w:shd w:val="clear" w:color="auto" w:fill="EEEEEE"/>
        <w:rPr>
          <w:rFonts w:ascii="Consolas" w:hAnsi="Consolas"/>
          <w:color w:val="222426"/>
        </w:rPr>
      </w:pPr>
      <w:r>
        <w:rPr>
          <w:rStyle w:val="pun"/>
          <w:rFonts w:ascii="Consolas" w:hAnsi="Consolas"/>
          <w:color w:val="000000"/>
        </w:rPr>
        <w:t>}</w:t>
      </w:r>
    </w:p>
    <w:p w14:paraId="163BA9E2" w14:textId="77777777" w:rsidR="005209E4" w:rsidRDefault="005209E4">
      <w:pPr>
        <w:rPr>
          <w:rFonts w:ascii="Arial" w:hAnsi="Arial" w:cs="Arial"/>
          <w:color w:val="222426"/>
          <w:sz w:val="26"/>
          <w:szCs w:val="26"/>
          <w:shd w:val="clear" w:color="auto" w:fill="FFFFFF"/>
        </w:rPr>
      </w:pPr>
    </w:p>
    <w:p w14:paraId="0656D5D0" w14:textId="61800400" w:rsidR="005209E4" w:rsidRDefault="005209E4">
      <w:pPr>
        <w:rPr>
          <w:rFonts w:ascii="Arial" w:hAnsi="Arial" w:cs="Arial"/>
          <w:color w:val="222426"/>
          <w:sz w:val="26"/>
          <w:szCs w:val="26"/>
          <w:shd w:val="clear" w:color="auto" w:fill="FFFFFF"/>
        </w:rPr>
      </w:pPr>
    </w:p>
    <w:p w14:paraId="07266E5D" w14:textId="68648AA6" w:rsidR="009271D3" w:rsidRDefault="009271D3">
      <w:pPr>
        <w:rPr>
          <w:rFonts w:ascii="Arial" w:hAnsi="Arial" w:cs="Arial"/>
          <w:color w:val="222426"/>
          <w:sz w:val="26"/>
          <w:szCs w:val="26"/>
          <w:shd w:val="clear" w:color="auto" w:fill="FFFFFF"/>
        </w:rPr>
      </w:pPr>
    </w:p>
    <w:p w14:paraId="73A0509A" w14:textId="77777777" w:rsidR="009271D3" w:rsidRPr="009271D3" w:rsidRDefault="009271D3" w:rsidP="009271D3">
      <w:pPr>
        <w:pStyle w:val="Heading2"/>
        <w:shd w:val="clear" w:color="auto" w:fill="FFFFFF"/>
        <w:spacing w:before="0" w:after="240"/>
        <w:rPr>
          <w:rFonts w:ascii="Trebuchet MS" w:hAnsi="Trebuchet MS"/>
          <w:color w:val="444542"/>
          <w:sz w:val="39"/>
          <w:szCs w:val="39"/>
        </w:rPr>
      </w:pPr>
      <w:r w:rsidRPr="009271D3">
        <w:rPr>
          <w:rFonts w:ascii="Trebuchet MS" w:hAnsi="Trebuchet MS"/>
          <w:color w:val="444542"/>
          <w:sz w:val="39"/>
          <w:szCs w:val="39"/>
        </w:rPr>
        <w:lastRenderedPageBreak/>
        <w:t>Difference Between Abstract Class and Interface in Java</w:t>
      </w:r>
    </w:p>
    <w:p w14:paraId="6AF87A84" w14:textId="77777777" w:rsidR="009271D3" w:rsidRDefault="009271D3">
      <w:pPr>
        <w:rPr>
          <w:rFonts w:ascii="Arial" w:hAnsi="Arial" w:cs="Arial"/>
          <w:color w:val="222426"/>
          <w:sz w:val="26"/>
          <w:szCs w:val="26"/>
          <w:shd w:val="clear" w:color="auto" w:fill="FFFFFF"/>
        </w:rPr>
      </w:pPr>
    </w:p>
    <w:tbl>
      <w:tblPr>
        <w:tblStyle w:val="TableGrid"/>
        <w:tblW w:w="0" w:type="auto"/>
        <w:tblLook w:val="04A0" w:firstRow="1" w:lastRow="0" w:firstColumn="1" w:lastColumn="0" w:noHBand="0" w:noVBand="1"/>
      </w:tblPr>
      <w:tblGrid>
        <w:gridCol w:w="482"/>
        <w:gridCol w:w="4899"/>
        <w:gridCol w:w="3635"/>
      </w:tblGrid>
      <w:tr w:rsidR="009271D3" w14:paraId="143E036F" w14:textId="77777777" w:rsidTr="009271D3">
        <w:trPr>
          <w:trHeight w:val="283"/>
        </w:trPr>
        <w:tc>
          <w:tcPr>
            <w:tcW w:w="561" w:type="dxa"/>
          </w:tcPr>
          <w:p w14:paraId="483CE935" w14:textId="77777777" w:rsidR="009271D3" w:rsidRDefault="009271D3"/>
          <w:p w14:paraId="5D28BA58" w14:textId="5981162F" w:rsidR="009271D3" w:rsidRDefault="009271D3"/>
        </w:tc>
        <w:tc>
          <w:tcPr>
            <w:tcW w:w="4112" w:type="dxa"/>
          </w:tcPr>
          <w:p w14:paraId="7E819E94" w14:textId="43AAF3D8" w:rsidR="009271D3" w:rsidRDefault="009271D3" w:rsidP="009271D3">
            <w:pPr>
              <w:jc w:val="center"/>
            </w:pPr>
            <w:r>
              <w:rPr>
                <w:rStyle w:val="Strong"/>
                <w:rFonts w:ascii="Arial" w:hAnsi="Arial" w:cs="Arial"/>
                <w:color w:val="222426"/>
                <w:shd w:val="clear" w:color="auto" w:fill="FFFFFF"/>
              </w:rPr>
              <w:t>Abstract Class</w:t>
            </w:r>
          </w:p>
        </w:tc>
        <w:tc>
          <w:tcPr>
            <w:tcW w:w="4343" w:type="dxa"/>
          </w:tcPr>
          <w:p w14:paraId="4DAD8116" w14:textId="264D952F" w:rsidR="009271D3" w:rsidRDefault="009271D3" w:rsidP="009271D3">
            <w:pPr>
              <w:jc w:val="center"/>
            </w:pPr>
            <w:r>
              <w:rPr>
                <w:rStyle w:val="Strong"/>
                <w:rFonts w:ascii="Arial" w:hAnsi="Arial" w:cs="Arial"/>
                <w:color w:val="222426"/>
                <w:shd w:val="clear" w:color="auto" w:fill="FFFFFF"/>
              </w:rPr>
              <w:t>Interface</w:t>
            </w:r>
          </w:p>
        </w:tc>
      </w:tr>
      <w:tr w:rsidR="009271D3" w14:paraId="0C3F0C8C" w14:textId="77777777" w:rsidTr="009271D3">
        <w:tc>
          <w:tcPr>
            <w:tcW w:w="561" w:type="dxa"/>
          </w:tcPr>
          <w:p w14:paraId="2A167605" w14:textId="620B2E83" w:rsidR="009271D3" w:rsidRDefault="009271D3">
            <w:r>
              <w:t>1</w:t>
            </w:r>
          </w:p>
        </w:tc>
        <w:tc>
          <w:tcPr>
            <w:tcW w:w="4112" w:type="dxa"/>
          </w:tcPr>
          <w:p w14:paraId="3ABA563D" w14:textId="1BC6BDAD" w:rsidR="009271D3" w:rsidRDefault="009271D3" w:rsidP="009271D3">
            <w:r>
              <w:rPr>
                <w:rFonts w:ascii="Arial" w:hAnsi="Arial" w:cs="Arial"/>
                <w:color w:val="222426"/>
                <w:sz w:val="26"/>
                <w:szCs w:val="26"/>
                <w:shd w:val="clear" w:color="auto" w:fill="FFFFFF"/>
              </w:rPr>
              <w:t>An abstract class can extend only one class or one abstract class at a time</w:t>
            </w:r>
          </w:p>
        </w:tc>
        <w:tc>
          <w:tcPr>
            <w:tcW w:w="4343" w:type="dxa"/>
          </w:tcPr>
          <w:p w14:paraId="198B3363" w14:textId="19F9E2FE" w:rsidR="009271D3" w:rsidRDefault="009271D3" w:rsidP="009271D3">
            <w:r>
              <w:rPr>
                <w:rFonts w:ascii="Arial" w:hAnsi="Arial" w:cs="Arial"/>
                <w:color w:val="222426"/>
                <w:sz w:val="26"/>
                <w:szCs w:val="26"/>
                <w:shd w:val="clear" w:color="auto" w:fill="FFFFFF"/>
              </w:rPr>
              <w:t>An interface can extend any number of interfaces at a time</w:t>
            </w:r>
          </w:p>
        </w:tc>
      </w:tr>
      <w:tr w:rsidR="009271D3" w14:paraId="056272C5" w14:textId="77777777" w:rsidTr="009271D3">
        <w:tc>
          <w:tcPr>
            <w:tcW w:w="561" w:type="dxa"/>
          </w:tcPr>
          <w:p w14:paraId="69D11772" w14:textId="6204377F" w:rsidR="009271D3" w:rsidRDefault="009271D3">
            <w:r>
              <w:t>2</w:t>
            </w:r>
          </w:p>
        </w:tc>
        <w:tc>
          <w:tcPr>
            <w:tcW w:w="4112" w:type="dxa"/>
          </w:tcPr>
          <w:p w14:paraId="157D6049" w14:textId="765FE076" w:rsidR="009271D3" w:rsidRDefault="009271D3" w:rsidP="009271D3">
            <w:r>
              <w:rPr>
                <w:rFonts w:ascii="Arial" w:hAnsi="Arial" w:cs="Arial"/>
                <w:color w:val="222426"/>
                <w:sz w:val="26"/>
                <w:szCs w:val="26"/>
                <w:shd w:val="clear" w:color="auto" w:fill="FFFFFF"/>
              </w:rPr>
              <w:t>An abstract class can extend another concrete (regular) class or abstract class</w:t>
            </w:r>
          </w:p>
        </w:tc>
        <w:tc>
          <w:tcPr>
            <w:tcW w:w="4343" w:type="dxa"/>
          </w:tcPr>
          <w:p w14:paraId="05E38B44" w14:textId="787FFA6E" w:rsidR="009271D3" w:rsidRDefault="009271D3" w:rsidP="009271D3">
            <w:r>
              <w:rPr>
                <w:rFonts w:ascii="Arial" w:hAnsi="Arial" w:cs="Arial"/>
                <w:color w:val="222426"/>
                <w:sz w:val="26"/>
                <w:szCs w:val="26"/>
                <w:shd w:val="clear" w:color="auto" w:fill="FFFFFF"/>
              </w:rPr>
              <w:t>An interface can only extend another interface</w:t>
            </w:r>
          </w:p>
        </w:tc>
      </w:tr>
      <w:tr w:rsidR="009271D3" w14:paraId="4AFDC601" w14:textId="77777777" w:rsidTr="009271D3">
        <w:tc>
          <w:tcPr>
            <w:tcW w:w="561" w:type="dxa"/>
          </w:tcPr>
          <w:p w14:paraId="2CD9927C" w14:textId="56D1F028" w:rsidR="009271D3" w:rsidRDefault="009271D3">
            <w:r>
              <w:t>3</w:t>
            </w:r>
          </w:p>
        </w:tc>
        <w:tc>
          <w:tcPr>
            <w:tcW w:w="4112" w:type="dxa"/>
          </w:tcPr>
          <w:p w14:paraId="31D56B40" w14:textId="311EEB4B" w:rsidR="009271D3" w:rsidRDefault="009271D3" w:rsidP="009271D3">
            <w:r>
              <w:rPr>
                <w:rFonts w:ascii="Arial" w:hAnsi="Arial" w:cs="Arial"/>
                <w:color w:val="222426"/>
                <w:sz w:val="26"/>
                <w:szCs w:val="26"/>
                <w:shd w:val="clear" w:color="auto" w:fill="FFFFFF"/>
              </w:rPr>
              <w:t>An abstract class can have both abstract and concrete methods</w:t>
            </w:r>
          </w:p>
        </w:tc>
        <w:tc>
          <w:tcPr>
            <w:tcW w:w="4343" w:type="dxa"/>
          </w:tcPr>
          <w:p w14:paraId="638045AC" w14:textId="63B7AD26" w:rsidR="009271D3" w:rsidRDefault="009271D3" w:rsidP="009271D3">
            <w:r>
              <w:rPr>
                <w:rFonts w:ascii="Arial" w:hAnsi="Arial" w:cs="Arial"/>
                <w:color w:val="222426"/>
                <w:sz w:val="26"/>
                <w:szCs w:val="26"/>
                <w:shd w:val="clear" w:color="auto" w:fill="FFFFFF"/>
              </w:rPr>
              <w:t>An interface can have only abstract methods</w:t>
            </w:r>
          </w:p>
        </w:tc>
      </w:tr>
      <w:tr w:rsidR="009271D3" w14:paraId="2D12AA4E" w14:textId="77777777" w:rsidTr="009271D3">
        <w:tc>
          <w:tcPr>
            <w:tcW w:w="561" w:type="dxa"/>
          </w:tcPr>
          <w:p w14:paraId="04A1EB22" w14:textId="4EF71362" w:rsidR="009271D3" w:rsidRDefault="009271D3">
            <w:r>
              <w:t>4</w:t>
            </w:r>
          </w:p>
        </w:tc>
        <w:tc>
          <w:tcPr>
            <w:tcW w:w="4112" w:type="dxa"/>
          </w:tcPr>
          <w:p w14:paraId="52C637DD" w14:textId="3276F19A" w:rsidR="009271D3" w:rsidRDefault="009271D3" w:rsidP="009271D3">
            <w:r>
              <w:rPr>
                <w:rFonts w:ascii="Arial" w:hAnsi="Arial" w:cs="Arial"/>
                <w:color w:val="222426"/>
                <w:sz w:val="26"/>
                <w:szCs w:val="26"/>
                <w:shd w:val="clear" w:color="auto" w:fill="FFFFFF"/>
              </w:rPr>
              <w:t>In abstract class keyword “abstract” is mandatory to declare a method as an abstract</w:t>
            </w:r>
          </w:p>
        </w:tc>
        <w:tc>
          <w:tcPr>
            <w:tcW w:w="4343" w:type="dxa"/>
          </w:tcPr>
          <w:p w14:paraId="195A0230" w14:textId="5F934B5F" w:rsidR="009271D3" w:rsidRDefault="009271D3" w:rsidP="009271D3">
            <w:r>
              <w:rPr>
                <w:rFonts w:ascii="Arial" w:hAnsi="Arial" w:cs="Arial"/>
                <w:color w:val="222426"/>
                <w:sz w:val="26"/>
                <w:szCs w:val="26"/>
                <w:shd w:val="clear" w:color="auto" w:fill="FFFFFF"/>
              </w:rPr>
              <w:t>In an interface keyword “abstract” is optional to declare a method as an abstract</w:t>
            </w:r>
          </w:p>
        </w:tc>
      </w:tr>
      <w:tr w:rsidR="009271D3" w14:paraId="1C3811D4" w14:textId="77777777" w:rsidTr="009271D3">
        <w:tc>
          <w:tcPr>
            <w:tcW w:w="561" w:type="dxa"/>
          </w:tcPr>
          <w:p w14:paraId="401C3506" w14:textId="77AF832B" w:rsidR="009271D3" w:rsidRDefault="009271D3">
            <w:r>
              <w:t>5</w:t>
            </w:r>
          </w:p>
        </w:tc>
        <w:tc>
          <w:tcPr>
            <w:tcW w:w="4112" w:type="dxa"/>
          </w:tcPr>
          <w:p w14:paraId="152AF3FC" w14:textId="3D9D43C0" w:rsidR="009271D3" w:rsidRDefault="009271D3" w:rsidP="009271D3">
            <w:r>
              <w:rPr>
                <w:rFonts w:ascii="Arial" w:hAnsi="Arial" w:cs="Arial"/>
                <w:color w:val="222426"/>
                <w:sz w:val="26"/>
                <w:szCs w:val="26"/>
                <w:shd w:val="clear" w:color="auto" w:fill="FFFFFF"/>
              </w:rPr>
              <w:t>An abstract class can have protected and public abstract methods</w:t>
            </w:r>
          </w:p>
        </w:tc>
        <w:tc>
          <w:tcPr>
            <w:tcW w:w="4343" w:type="dxa"/>
          </w:tcPr>
          <w:p w14:paraId="2BDEC4FE" w14:textId="051B1733" w:rsidR="009271D3" w:rsidRDefault="009271D3" w:rsidP="009271D3">
            <w:r>
              <w:rPr>
                <w:rFonts w:ascii="Arial" w:hAnsi="Arial" w:cs="Arial"/>
                <w:color w:val="222426"/>
                <w:sz w:val="26"/>
                <w:szCs w:val="26"/>
                <w:shd w:val="clear" w:color="auto" w:fill="FFFFFF"/>
              </w:rPr>
              <w:t xml:space="preserve">An interface can have only </w:t>
            </w:r>
            <w:proofErr w:type="gramStart"/>
            <w:r>
              <w:rPr>
                <w:rFonts w:ascii="Arial" w:hAnsi="Arial" w:cs="Arial"/>
                <w:color w:val="222426"/>
                <w:sz w:val="26"/>
                <w:szCs w:val="26"/>
                <w:shd w:val="clear" w:color="auto" w:fill="FFFFFF"/>
              </w:rPr>
              <w:t>have</w:t>
            </w:r>
            <w:proofErr w:type="gramEnd"/>
            <w:r>
              <w:rPr>
                <w:rFonts w:ascii="Arial" w:hAnsi="Arial" w:cs="Arial"/>
                <w:color w:val="222426"/>
                <w:sz w:val="26"/>
                <w:szCs w:val="26"/>
                <w:shd w:val="clear" w:color="auto" w:fill="FFFFFF"/>
              </w:rPr>
              <w:t xml:space="preserve"> public abstract methods</w:t>
            </w:r>
          </w:p>
        </w:tc>
      </w:tr>
      <w:tr w:rsidR="009271D3" w14:paraId="095896DD" w14:textId="77777777" w:rsidTr="009271D3">
        <w:tc>
          <w:tcPr>
            <w:tcW w:w="561" w:type="dxa"/>
          </w:tcPr>
          <w:p w14:paraId="2E10A56B" w14:textId="23481065" w:rsidR="009271D3" w:rsidRDefault="009271D3">
            <w:r>
              <w:t>6</w:t>
            </w:r>
          </w:p>
        </w:tc>
        <w:tc>
          <w:tcPr>
            <w:tcW w:w="4112" w:type="dxa"/>
          </w:tcPr>
          <w:p w14:paraId="4FA6C493" w14:textId="28CEC200" w:rsidR="009271D3" w:rsidRDefault="009271D3" w:rsidP="009271D3">
            <w:r>
              <w:rPr>
                <w:rFonts w:ascii="Arial" w:hAnsi="Arial" w:cs="Arial"/>
                <w:color w:val="222426"/>
                <w:sz w:val="26"/>
                <w:szCs w:val="26"/>
                <w:shd w:val="clear" w:color="auto" w:fill="FFFFFF"/>
              </w:rPr>
              <w:t>An abstract class can have static, final or static final variable with any </w:t>
            </w:r>
            <w:hyperlink r:id="rId20" w:history="1">
              <w:r>
                <w:rPr>
                  <w:rStyle w:val="Hyperlink"/>
                  <w:rFonts w:ascii="Arial" w:hAnsi="Arial" w:cs="Arial"/>
                  <w:color w:val="7DC246"/>
                  <w:shd w:val="clear" w:color="auto" w:fill="FFFFFF"/>
                </w:rPr>
                <w:t>access specifier</w:t>
              </w:r>
            </w:hyperlink>
          </w:p>
        </w:tc>
        <w:tc>
          <w:tcPr>
            <w:tcW w:w="4343" w:type="dxa"/>
          </w:tcPr>
          <w:p w14:paraId="4BD018EA" w14:textId="3C54A9A2" w:rsidR="009271D3" w:rsidRDefault="009271D3" w:rsidP="009271D3">
            <w:r>
              <w:rPr>
                <w:rFonts w:ascii="Arial" w:hAnsi="Arial" w:cs="Arial"/>
                <w:color w:val="222426"/>
                <w:sz w:val="26"/>
                <w:szCs w:val="26"/>
                <w:shd w:val="clear" w:color="auto" w:fill="FFFFFF"/>
              </w:rPr>
              <w:t>interface can only have public static final (constant) variable</w:t>
            </w:r>
          </w:p>
        </w:tc>
      </w:tr>
    </w:tbl>
    <w:p w14:paraId="7F2FFE29" w14:textId="12367227" w:rsidR="005209E4" w:rsidRDefault="005209E4"/>
    <w:p w14:paraId="2DB2A107" w14:textId="77777777" w:rsidR="00E6474D" w:rsidRDefault="00E6474D" w:rsidP="00E6474D">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Difference No.1: Abstract class can extend only one class or one abstract class at a time</w:t>
      </w:r>
    </w:p>
    <w:p w14:paraId="38D8633C"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6063B888"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6CAB1B09"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"display1 method"</w:t>
      </w:r>
      <w:r>
        <w:rPr>
          <w:rStyle w:val="pun"/>
          <w:rFonts w:ascii="Consolas" w:hAnsi="Consolas"/>
          <w:color w:val="000000"/>
        </w:rPr>
        <w:t>);</w:t>
      </w:r>
    </w:p>
    <w:p w14:paraId="7B391C1B"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8F8311E" w14:textId="77777777" w:rsidR="00E6474D" w:rsidRDefault="00E6474D" w:rsidP="00E6474D">
      <w:pPr>
        <w:pStyle w:val="HTMLPreformatted"/>
        <w:shd w:val="clear" w:color="auto" w:fill="EEEEEE"/>
        <w:rPr>
          <w:rStyle w:val="pln"/>
          <w:rFonts w:ascii="Consolas" w:hAnsi="Consolas"/>
          <w:color w:val="000000"/>
        </w:rPr>
      </w:pPr>
      <w:r>
        <w:rPr>
          <w:rStyle w:val="pun"/>
          <w:rFonts w:ascii="Consolas" w:hAnsi="Consolas"/>
          <w:color w:val="000000"/>
        </w:rPr>
        <w:t>}</w:t>
      </w:r>
    </w:p>
    <w:p w14:paraId="448128BC"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2A049029"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0C1B42E6"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"display2 method"</w:t>
      </w:r>
      <w:r>
        <w:rPr>
          <w:rStyle w:val="pun"/>
          <w:rFonts w:ascii="Consolas" w:hAnsi="Consolas"/>
          <w:color w:val="000000"/>
        </w:rPr>
        <w:t>);</w:t>
      </w:r>
    </w:p>
    <w:p w14:paraId="0CE22868"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B34CFC2" w14:textId="77777777" w:rsidR="00E6474D" w:rsidRDefault="00E6474D" w:rsidP="00E6474D">
      <w:pPr>
        <w:pStyle w:val="HTMLPreformatted"/>
        <w:shd w:val="clear" w:color="auto" w:fill="EEEEEE"/>
        <w:rPr>
          <w:rStyle w:val="pln"/>
          <w:rFonts w:ascii="Consolas" w:hAnsi="Consolas"/>
          <w:color w:val="000000"/>
        </w:rPr>
      </w:pPr>
      <w:r>
        <w:rPr>
          <w:rStyle w:val="pun"/>
          <w:rFonts w:ascii="Consolas" w:hAnsi="Consolas"/>
          <w:color w:val="000000"/>
        </w:rPr>
        <w:t>}</w:t>
      </w:r>
    </w:p>
    <w:p w14:paraId="1413253D"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Example3</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3D884DE2"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display3</w:t>
      </w:r>
      <w:r>
        <w:rPr>
          <w:rStyle w:val="pun"/>
          <w:rFonts w:ascii="Consolas" w:hAnsi="Consolas"/>
          <w:color w:val="000000"/>
        </w:rPr>
        <w:t>();</w:t>
      </w:r>
    </w:p>
    <w:p w14:paraId="31209DD6" w14:textId="77777777" w:rsidR="00E6474D" w:rsidRDefault="00E6474D" w:rsidP="00E6474D">
      <w:pPr>
        <w:pStyle w:val="HTMLPreformatted"/>
        <w:shd w:val="clear" w:color="auto" w:fill="EEEEEE"/>
        <w:rPr>
          <w:rStyle w:val="pln"/>
          <w:rFonts w:ascii="Consolas" w:hAnsi="Consolas"/>
          <w:color w:val="000000"/>
        </w:rPr>
      </w:pPr>
      <w:r>
        <w:rPr>
          <w:rStyle w:val="pun"/>
          <w:rFonts w:ascii="Consolas" w:hAnsi="Consolas"/>
          <w:color w:val="000000"/>
        </w:rPr>
        <w:t>}</w:t>
      </w:r>
    </w:p>
    <w:p w14:paraId="4B53E033"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Example4</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Example3</w:t>
      </w:r>
      <w:r>
        <w:rPr>
          <w:rStyle w:val="pun"/>
          <w:rFonts w:ascii="Consolas" w:hAnsi="Consolas"/>
          <w:color w:val="000000"/>
        </w:rPr>
        <w:t>{</w:t>
      </w:r>
    </w:p>
    <w:p w14:paraId="6BCCECFA"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display3</w:t>
      </w:r>
      <w:r>
        <w:rPr>
          <w:rStyle w:val="pun"/>
          <w:rFonts w:ascii="Consolas" w:hAnsi="Consolas"/>
          <w:color w:val="000000"/>
        </w:rPr>
        <w:t>(){</w:t>
      </w:r>
    </w:p>
    <w:p w14:paraId="2FAC149A"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"display3 method"</w:t>
      </w:r>
      <w:r>
        <w:rPr>
          <w:rStyle w:val="pun"/>
          <w:rFonts w:ascii="Consolas" w:hAnsi="Consolas"/>
          <w:color w:val="000000"/>
        </w:rPr>
        <w:t>);</w:t>
      </w:r>
    </w:p>
    <w:p w14:paraId="779F336E"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184FAD9" w14:textId="77777777" w:rsidR="00E6474D" w:rsidRDefault="00E6474D" w:rsidP="00E6474D">
      <w:pPr>
        <w:pStyle w:val="HTMLPreformatted"/>
        <w:shd w:val="clear" w:color="auto" w:fill="EEEEEE"/>
        <w:rPr>
          <w:rStyle w:val="pln"/>
          <w:rFonts w:ascii="Consolas" w:hAnsi="Consolas"/>
          <w:color w:val="000000"/>
        </w:rPr>
      </w:pPr>
      <w:r>
        <w:rPr>
          <w:rStyle w:val="pun"/>
          <w:rFonts w:ascii="Consolas" w:hAnsi="Consolas"/>
          <w:color w:val="000000"/>
        </w:rPr>
        <w:t>}</w:t>
      </w:r>
    </w:p>
    <w:p w14:paraId="55982249"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486820FD"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5DC654E9"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Example4</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Example4</w:t>
      </w:r>
      <w:r>
        <w:rPr>
          <w:rStyle w:val="pun"/>
          <w:rFonts w:ascii="Consolas" w:hAnsi="Consolas"/>
          <w:color w:val="000000"/>
        </w:rPr>
        <w:t>();</w:t>
      </w:r>
    </w:p>
    <w:p w14:paraId="1CB46808"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display3</w:t>
      </w:r>
      <w:r>
        <w:rPr>
          <w:rStyle w:val="pun"/>
          <w:rFonts w:ascii="Consolas" w:hAnsi="Consolas"/>
          <w:color w:val="000000"/>
        </w:rPr>
        <w:t>();</w:t>
      </w:r>
    </w:p>
    <w:p w14:paraId="5007B846"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14:paraId="53352634" w14:textId="77777777" w:rsidR="00E6474D" w:rsidRDefault="00E6474D" w:rsidP="00E6474D">
      <w:pPr>
        <w:pStyle w:val="HTMLPreformatted"/>
        <w:shd w:val="clear" w:color="auto" w:fill="EEEEEE"/>
        <w:rPr>
          <w:rFonts w:ascii="Consolas" w:hAnsi="Consolas"/>
          <w:color w:val="222426"/>
        </w:rPr>
      </w:pPr>
      <w:r>
        <w:rPr>
          <w:rStyle w:val="pun"/>
          <w:rFonts w:ascii="Consolas" w:hAnsi="Consolas"/>
          <w:color w:val="000000"/>
        </w:rPr>
        <w:t>}</w:t>
      </w:r>
    </w:p>
    <w:p w14:paraId="4DC60EAB" w14:textId="39076B63" w:rsidR="00E6474D" w:rsidRDefault="00E6474D"/>
    <w:p w14:paraId="3AF168B5" w14:textId="77777777" w:rsidR="00E6474D" w:rsidRPr="00E6474D" w:rsidRDefault="00E6474D" w:rsidP="00E6474D">
      <w:pPr>
        <w:shd w:val="clear" w:color="auto" w:fill="FFFFFF"/>
        <w:spacing w:after="390" w:line="240" w:lineRule="auto"/>
        <w:rPr>
          <w:rFonts w:ascii="Arial" w:eastAsia="Times New Roman" w:hAnsi="Arial" w:cs="Arial"/>
          <w:color w:val="222426"/>
          <w:sz w:val="26"/>
          <w:szCs w:val="26"/>
          <w:lang w:eastAsia="en-IN"/>
        </w:rPr>
      </w:pPr>
      <w:r w:rsidRPr="00E6474D">
        <w:rPr>
          <w:rFonts w:ascii="Arial" w:eastAsia="Times New Roman" w:hAnsi="Arial" w:cs="Arial"/>
          <w:b/>
          <w:bCs/>
          <w:color w:val="222426"/>
          <w:sz w:val="26"/>
          <w:szCs w:val="26"/>
          <w:lang w:eastAsia="en-IN"/>
        </w:rPr>
        <w:t>Interface can extend any number of interfaces at a time</w:t>
      </w:r>
    </w:p>
    <w:p w14:paraId="5A4AC4E3"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808080"/>
          <w:sz w:val="20"/>
          <w:szCs w:val="20"/>
          <w:lang w:eastAsia="en-IN"/>
        </w:rPr>
        <w:t>//first interface</w:t>
      </w:r>
    </w:p>
    <w:p w14:paraId="01703034"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interface</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Example1</w:t>
      </w:r>
      <w:r w:rsidRPr="00E6474D">
        <w:rPr>
          <w:rFonts w:ascii="Consolas" w:eastAsia="Times New Roman" w:hAnsi="Consolas" w:cs="Courier New"/>
          <w:color w:val="000000"/>
          <w:sz w:val="20"/>
          <w:szCs w:val="20"/>
          <w:lang w:eastAsia="en-IN"/>
        </w:rPr>
        <w:t>{</w:t>
      </w:r>
    </w:p>
    <w:p w14:paraId="47F5F868"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display1();</w:t>
      </w:r>
    </w:p>
    <w:p w14:paraId="42478C7E"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w:t>
      </w:r>
    </w:p>
    <w:p w14:paraId="4DE5937E"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808080"/>
          <w:sz w:val="20"/>
          <w:szCs w:val="20"/>
          <w:lang w:eastAsia="en-IN"/>
        </w:rPr>
        <w:t>//second interface</w:t>
      </w:r>
    </w:p>
    <w:p w14:paraId="7B581AD1"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interface</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Example2</w:t>
      </w:r>
      <w:r w:rsidRPr="00E6474D">
        <w:rPr>
          <w:rFonts w:ascii="Consolas" w:eastAsia="Times New Roman" w:hAnsi="Consolas" w:cs="Courier New"/>
          <w:color w:val="000000"/>
          <w:sz w:val="20"/>
          <w:szCs w:val="20"/>
          <w:lang w:eastAsia="en-IN"/>
        </w:rPr>
        <w:t xml:space="preserve"> {</w:t>
      </w:r>
    </w:p>
    <w:p w14:paraId="7E09C027"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display2();</w:t>
      </w:r>
    </w:p>
    <w:p w14:paraId="571D9EAA"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w:t>
      </w:r>
    </w:p>
    <w:p w14:paraId="265CBB66"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808080"/>
          <w:sz w:val="20"/>
          <w:szCs w:val="20"/>
          <w:lang w:eastAsia="en-IN"/>
        </w:rPr>
        <w:t>//This interface is extending both the above interfaces</w:t>
      </w:r>
    </w:p>
    <w:p w14:paraId="4E8DF126"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interface</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Example3</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extends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Example1</w:t>
      </w:r>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2B91AF"/>
          <w:sz w:val="20"/>
          <w:szCs w:val="20"/>
          <w:lang w:eastAsia="en-IN"/>
        </w:rPr>
        <w:t>Example2</w:t>
      </w:r>
      <w:r w:rsidRPr="00E6474D">
        <w:rPr>
          <w:rFonts w:ascii="Consolas" w:eastAsia="Times New Roman" w:hAnsi="Consolas" w:cs="Courier New"/>
          <w:color w:val="000000"/>
          <w:sz w:val="20"/>
          <w:szCs w:val="20"/>
          <w:lang w:eastAsia="en-IN"/>
        </w:rPr>
        <w:t>{</w:t>
      </w:r>
    </w:p>
    <w:p w14:paraId="36692861"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w:t>
      </w:r>
    </w:p>
    <w:p w14:paraId="7B3EE874"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class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Example4</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implements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Example3</w:t>
      </w:r>
      <w:r w:rsidRPr="00E6474D">
        <w:rPr>
          <w:rFonts w:ascii="Consolas" w:eastAsia="Times New Roman" w:hAnsi="Consolas" w:cs="Courier New"/>
          <w:color w:val="000000"/>
          <w:sz w:val="20"/>
          <w:szCs w:val="20"/>
          <w:lang w:eastAsia="en-IN"/>
        </w:rPr>
        <w:t>{</w:t>
      </w:r>
    </w:p>
    <w:p w14:paraId="37689477"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display1(){</w:t>
      </w:r>
    </w:p>
    <w:p w14:paraId="4214697B"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roofErr w:type="spellStart"/>
      <w:r w:rsidRPr="00E6474D">
        <w:rPr>
          <w:rFonts w:ascii="Consolas" w:eastAsia="Times New Roman" w:hAnsi="Consolas" w:cs="Courier New"/>
          <w:color w:val="2B91AF"/>
          <w:sz w:val="20"/>
          <w:szCs w:val="20"/>
          <w:lang w:eastAsia="en-IN"/>
        </w:rPr>
        <w:t>System</w:t>
      </w:r>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00008B"/>
          <w:sz w:val="20"/>
          <w:szCs w:val="20"/>
          <w:lang w:eastAsia="en-IN"/>
        </w:rPr>
        <w:t>out</w:t>
      </w:r>
      <w:r w:rsidRPr="00E6474D">
        <w:rPr>
          <w:rFonts w:ascii="Consolas" w:eastAsia="Times New Roman" w:hAnsi="Consolas" w:cs="Courier New"/>
          <w:color w:val="000000"/>
          <w:sz w:val="20"/>
          <w:szCs w:val="20"/>
          <w:lang w:eastAsia="en-IN"/>
        </w:rPr>
        <w:t>.println</w:t>
      </w:r>
      <w:proofErr w:type="spellEnd"/>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800000"/>
          <w:sz w:val="20"/>
          <w:szCs w:val="20"/>
          <w:lang w:eastAsia="en-IN"/>
        </w:rPr>
        <w:t>"display2 method"</w:t>
      </w:r>
      <w:r w:rsidRPr="00E6474D">
        <w:rPr>
          <w:rFonts w:ascii="Consolas" w:eastAsia="Times New Roman" w:hAnsi="Consolas" w:cs="Courier New"/>
          <w:color w:val="000000"/>
          <w:sz w:val="20"/>
          <w:szCs w:val="20"/>
          <w:lang w:eastAsia="en-IN"/>
        </w:rPr>
        <w:t>);</w:t>
      </w:r>
    </w:p>
    <w:p w14:paraId="241F5BC4"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
    <w:p w14:paraId="62103E00"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display2(){</w:t>
      </w:r>
    </w:p>
    <w:p w14:paraId="24277100"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roofErr w:type="spellStart"/>
      <w:r w:rsidRPr="00E6474D">
        <w:rPr>
          <w:rFonts w:ascii="Consolas" w:eastAsia="Times New Roman" w:hAnsi="Consolas" w:cs="Courier New"/>
          <w:color w:val="2B91AF"/>
          <w:sz w:val="20"/>
          <w:szCs w:val="20"/>
          <w:lang w:eastAsia="en-IN"/>
        </w:rPr>
        <w:t>System</w:t>
      </w:r>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00008B"/>
          <w:sz w:val="20"/>
          <w:szCs w:val="20"/>
          <w:lang w:eastAsia="en-IN"/>
        </w:rPr>
        <w:t>out</w:t>
      </w:r>
      <w:r w:rsidRPr="00E6474D">
        <w:rPr>
          <w:rFonts w:ascii="Consolas" w:eastAsia="Times New Roman" w:hAnsi="Consolas" w:cs="Courier New"/>
          <w:color w:val="000000"/>
          <w:sz w:val="20"/>
          <w:szCs w:val="20"/>
          <w:lang w:eastAsia="en-IN"/>
        </w:rPr>
        <w:t>.println</w:t>
      </w:r>
      <w:proofErr w:type="spellEnd"/>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800000"/>
          <w:sz w:val="20"/>
          <w:szCs w:val="20"/>
          <w:lang w:eastAsia="en-IN"/>
        </w:rPr>
        <w:t>"display3 method"</w:t>
      </w:r>
      <w:r w:rsidRPr="00E6474D">
        <w:rPr>
          <w:rFonts w:ascii="Consolas" w:eastAsia="Times New Roman" w:hAnsi="Consolas" w:cs="Courier New"/>
          <w:color w:val="000000"/>
          <w:sz w:val="20"/>
          <w:szCs w:val="20"/>
          <w:lang w:eastAsia="en-IN"/>
        </w:rPr>
        <w:t>);</w:t>
      </w:r>
    </w:p>
    <w:p w14:paraId="1826CF2A"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
    <w:p w14:paraId="23E640A5"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w:t>
      </w:r>
    </w:p>
    <w:p w14:paraId="534AD13B"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class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Demo</w:t>
      </w:r>
      <w:r w:rsidRPr="00E6474D">
        <w:rPr>
          <w:rFonts w:ascii="Consolas" w:eastAsia="Times New Roman" w:hAnsi="Consolas" w:cs="Courier New"/>
          <w:color w:val="000000"/>
          <w:sz w:val="20"/>
          <w:szCs w:val="20"/>
          <w:lang w:eastAsia="en-IN"/>
        </w:rPr>
        <w:t>{</w:t>
      </w:r>
    </w:p>
    <w:p w14:paraId="7849B5B9"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static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main(</w:t>
      </w:r>
      <w:r w:rsidRPr="00E6474D">
        <w:rPr>
          <w:rFonts w:ascii="Consolas" w:eastAsia="Times New Roman" w:hAnsi="Consolas" w:cs="Courier New"/>
          <w:color w:val="2B91AF"/>
          <w:sz w:val="20"/>
          <w:szCs w:val="20"/>
          <w:lang w:eastAsia="en-IN"/>
        </w:rPr>
        <w:t>String</w:t>
      </w:r>
      <w:r w:rsidRPr="00E6474D">
        <w:rPr>
          <w:rFonts w:ascii="Consolas" w:eastAsia="Times New Roman" w:hAnsi="Consolas" w:cs="Courier New"/>
          <w:color w:val="000000"/>
          <w:sz w:val="20"/>
          <w:szCs w:val="20"/>
          <w:lang w:eastAsia="en-IN"/>
        </w:rPr>
        <w:t xml:space="preserve"> </w:t>
      </w:r>
      <w:proofErr w:type="spellStart"/>
      <w:r w:rsidRPr="00E6474D">
        <w:rPr>
          <w:rFonts w:ascii="Consolas" w:eastAsia="Times New Roman" w:hAnsi="Consolas" w:cs="Courier New"/>
          <w:color w:val="000000"/>
          <w:sz w:val="20"/>
          <w:szCs w:val="20"/>
          <w:lang w:eastAsia="en-IN"/>
        </w:rPr>
        <w:t>args</w:t>
      </w:r>
      <w:proofErr w:type="spellEnd"/>
      <w:r w:rsidRPr="00E6474D">
        <w:rPr>
          <w:rFonts w:ascii="Consolas" w:eastAsia="Times New Roman" w:hAnsi="Consolas" w:cs="Courier New"/>
          <w:color w:val="000000"/>
          <w:sz w:val="20"/>
          <w:szCs w:val="20"/>
          <w:lang w:eastAsia="en-IN"/>
        </w:rPr>
        <w:t>[]){</w:t>
      </w:r>
    </w:p>
    <w:p w14:paraId="3ECD6C9F"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Example4</w:t>
      </w:r>
      <w:r w:rsidRPr="00E6474D">
        <w:rPr>
          <w:rFonts w:ascii="Consolas" w:eastAsia="Times New Roman" w:hAnsi="Consolas" w:cs="Courier New"/>
          <w:color w:val="000000"/>
          <w:sz w:val="20"/>
          <w:szCs w:val="20"/>
          <w:lang w:eastAsia="en-IN"/>
        </w:rPr>
        <w:t xml:space="preserve"> </w:t>
      </w:r>
      <w:proofErr w:type="spellStart"/>
      <w:r w:rsidRPr="00E6474D">
        <w:rPr>
          <w:rFonts w:ascii="Consolas" w:eastAsia="Times New Roman" w:hAnsi="Consolas" w:cs="Courier New"/>
          <w:color w:val="000000"/>
          <w:sz w:val="20"/>
          <w:szCs w:val="20"/>
          <w:lang w:eastAsia="en-IN"/>
        </w:rPr>
        <w:t>obj</w:t>
      </w:r>
      <w:proofErr w:type="spellEnd"/>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00008B"/>
          <w:sz w:val="20"/>
          <w:szCs w:val="20"/>
          <w:lang w:eastAsia="en-IN"/>
        </w:rPr>
        <w:t>new</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Example4</w:t>
      </w:r>
      <w:r w:rsidRPr="00E6474D">
        <w:rPr>
          <w:rFonts w:ascii="Consolas" w:eastAsia="Times New Roman" w:hAnsi="Consolas" w:cs="Courier New"/>
          <w:color w:val="000000"/>
          <w:sz w:val="20"/>
          <w:szCs w:val="20"/>
          <w:lang w:eastAsia="en-IN"/>
        </w:rPr>
        <w:t>();</w:t>
      </w:r>
    </w:p>
    <w:p w14:paraId="69CCF7AF"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obj.display1();</w:t>
      </w:r>
    </w:p>
    <w:p w14:paraId="7746F24D"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
    <w:p w14:paraId="77CA6C3B"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E6474D">
        <w:rPr>
          <w:rFonts w:ascii="Consolas" w:eastAsia="Times New Roman" w:hAnsi="Consolas" w:cs="Courier New"/>
          <w:color w:val="000000"/>
          <w:sz w:val="20"/>
          <w:szCs w:val="20"/>
          <w:lang w:eastAsia="en-IN"/>
        </w:rPr>
        <w:t>}</w:t>
      </w:r>
    </w:p>
    <w:p w14:paraId="6CAF8E47" w14:textId="2BA701CE" w:rsidR="00E6474D" w:rsidRDefault="00E6474D"/>
    <w:p w14:paraId="4C53D77C" w14:textId="77777777" w:rsidR="00E6474D" w:rsidRDefault="00E6474D" w:rsidP="00E6474D">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Difference No.2: Abstract class can be extended(inherited) by a class or an abstract class</w:t>
      </w:r>
    </w:p>
    <w:p w14:paraId="477E9174"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5D9EEE13"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35202E10"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"display1 method"</w:t>
      </w:r>
      <w:r>
        <w:rPr>
          <w:rStyle w:val="pun"/>
          <w:rFonts w:ascii="Consolas" w:hAnsi="Consolas"/>
          <w:color w:val="000000"/>
        </w:rPr>
        <w:t>);</w:t>
      </w:r>
    </w:p>
    <w:p w14:paraId="2E93E984"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B722E4A" w14:textId="77777777" w:rsidR="00E6474D" w:rsidRDefault="00E6474D" w:rsidP="00E6474D">
      <w:pPr>
        <w:pStyle w:val="HTMLPreformatted"/>
        <w:shd w:val="clear" w:color="auto" w:fill="EEEEEE"/>
        <w:rPr>
          <w:rStyle w:val="pln"/>
          <w:rFonts w:ascii="Consolas" w:hAnsi="Consolas"/>
          <w:color w:val="000000"/>
        </w:rPr>
      </w:pPr>
      <w:r>
        <w:rPr>
          <w:rStyle w:val="pun"/>
          <w:rFonts w:ascii="Consolas" w:hAnsi="Consolas"/>
          <w:color w:val="000000"/>
        </w:rPr>
        <w:t>}</w:t>
      </w:r>
    </w:p>
    <w:p w14:paraId="6666B5B5"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0D55BF18"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2D90A322"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"display2 method"</w:t>
      </w:r>
      <w:r>
        <w:rPr>
          <w:rStyle w:val="pun"/>
          <w:rFonts w:ascii="Consolas" w:hAnsi="Consolas"/>
          <w:color w:val="000000"/>
        </w:rPr>
        <w:t>);</w:t>
      </w:r>
    </w:p>
    <w:p w14:paraId="20CF17A9"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3CB6CBC" w14:textId="77777777" w:rsidR="00E6474D" w:rsidRDefault="00E6474D" w:rsidP="00E6474D">
      <w:pPr>
        <w:pStyle w:val="HTMLPreformatted"/>
        <w:shd w:val="clear" w:color="auto" w:fill="EEEEEE"/>
        <w:rPr>
          <w:rStyle w:val="pln"/>
          <w:rFonts w:ascii="Consolas" w:hAnsi="Consolas"/>
          <w:color w:val="000000"/>
        </w:rPr>
      </w:pPr>
      <w:r>
        <w:rPr>
          <w:rStyle w:val="pun"/>
          <w:rFonts w:ascii="Consolas" w:hAnsi="Consolas"/>
          <w:color w:val="000000"/>
        </w:rPr>
        <w:t>}</w:t>
      </w:r>
    </w:p>
    <w:p w14:paraId="6E1746EE"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Example3</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0E09021D"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display3</w:t>
      </w:r>
      <w:r>
        <w:rPr>
          <w:rStyle w:val="pun"/>
          <w:rFonts w:ascii="Consolas" w:hAnsi="Consolas"/>
          <w:color w:val="000000"/>
        </w:rPr>
        <w:t>();</w:t>
      </w:r>
    </w:p>
    <w:p w14:paraId="0AA2CA83" w14:textId="77777777" w:rsidR="00E6474D" w:rsidRDefault="00E6474D" w:rsidP="00E6474D">
      <w:pPr>
        <w:pStyle w:val="HTMLPreformatted"/>
        <w:shd w:val="clear" w:color="auto" w:fill="EEEEEE"/>
        <w:rPr>
          <w:rStyle w:val="pln"/>
          <w:rFonts w:ascii="Consolas" w:hAnsi="Consolas"/>
          <w:color w:val="000000"/>
        </w:rPr>
      </w:pPr>
      <w:r>
        <w:rPr>
          <w:rStyle w:val="pun"/>
          <w:rFonts w:ascii="Consolas" w:hAnsi="Consolas"/>
          <w:color w:val="000000"/>
        </w:rPr>
        <w:t>}</w:t>
      </w:r>
    </w:p>
    <w:p w14:paraId="223FAB01"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Example4</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Example3</w:t>
      </w:r>
      <w:r>
        <w:rPr>
          <w:rStyle w:val="pun"/>
          <w:rFonts w:ascii="Consolas" w:hAnsi="Consolas"/>
          <w:color w:val="000000"/>
        </w:rPr>
        <w:t>{</w:t>
      </w:r>
    </w:p>
    <w:p w14:paraId="7F900DAA"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54693DD3"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"Example4-display2 method"</w:t>
      </w:r>
      <w:r>
        <w:rPr>
          <w:rStyle w:val="pun"/>
          <w:rFonts w:ascii="Consolas" w:hAnsi="Consolas"/>
          <w:color w:val="000000"/>
        </w:rPr>
        <w:t>);</w:t>
      </w:r>
    </w:p>
    <w:p w14:paraId="6475A649"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079282C"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display3</w:t>
      </w:r>
      <w:r>
        <w:rPr>
          <w:rStyle w:val="pun"/>
          <w:rFonts w:ascii="Consolas" w:hAnsi="Consolas"/>
          <w:color w:val="000000"/>
        </w:rPr>
        <w:t>(){</w:t>
      </w:r>
    </w:p>
    <w:p w14:paraId="1306D7CF"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"display3 method"</w:t>
      </w:r>
      <w:r>
        <w:rPr>
          <w:rStyle w:val="pun"/>
          <w:rFonts w:ascii="Consolas" w:hAnsi="Consolas"/>
          <w:color w:val="000000"/>
        </w:rPr>
        <w:t>);</w:t>
      </w:r>
    </w:p>
    <w:p w14:paraId="0891E00B"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F4CB02E" w14:textId="1A5FF8DF" w:rsidR="00E6474D" w:rsidRDefault="00E6474D" w:rsidP="00E6474D">
      <w:pPr>
        <w:pStyle w:val="HTMLPreformatted"/>
        <w:shd w:val="clear" w:color="auto" w:fill="EEEEEE"/>
        <w:rPr>
          <w:rStyle w:val="pun"/>
          <w:rFonts w:ascii="Consolas" w:hAnsi="Consolas"/>
          <w:color w:val="000000"/>
        </w:rPr>
      </w:pPr>
      <w:r>
        <w:rPr>
          <w:rStyle w:val="pun"/>
          <w:rFonts w:ascii="Consolas" w:hAnsi="Consolas"/>
          <w:color w:val="000000"/>
        </w:rPr>
        <w:t>}</w:t>
      </w:r>
    </w:p>
    <w:p w14:paraId="6EDB3297" w14:textId="77777777" w:rsidR="00E6474D" w:rsidRDefault="00E6474D" w:rsidP="00E6474D">
      <w:pPr>
        <w:pStyle w:val="HTMLPreformatted"/>
        <w:shd w:val="clear" w:color="auto" w:fill="EEEEEE"/>
        <w:rPr>
          <w:rStyle w:val="pln"/>
          <w:rFonts w:ascii="Consolas" w:hAnsi="Consolas"/>
          <w:color w:val="000000"/>
        </w:rPr>
      </w:pPr>
    </w:p>
    <w:p w14:paraId="1C0FB8AB" w14:textId="77777777" w:rsidR="00E6474D" w:rsidRDefault="00E6474D" w:rsidP="00E6474D">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222C3770"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155789D3"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Example4</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Example4</w:t>
      </w:r>
      <w:r>
        <w:rPr>
          <w:rStyle w:val="pun"/>
          <w:rFonts w:ascii="Consolas" w:hAnsi="Consolas"/>
          <w:color w:val="000000"/>
        </w:rPr>
        <w:t>();</w:t>
      </w:r>
    </w:p>
    <w:p w14:paraId="5A4F17BA"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display2</w:t>
      </w:r>
      <w:r>
        <w:rPr>
          <w:rStyle w:val="pun"/>
          <w:rFonts w:ascii="Consolas" w:hAnsi="Consolas"/>
          <w:color w:val="000000"/>
        </w:rPr>
        <w:t>();</w:t>
      </w:r>
    </w:p>
    <w:p w14:paraId="274E1DA1" w14:textId="77777777" w:rsidR="00E6474D" w:rsidRDefault="00E6474D" w:rsidP="00E6474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AD361E8" w14:textId="77777777" w:rsidR="00E6474D" w:rsidRDefault="00E6474D" w:rsidP="00E6474D">
      <w:pPr>
        <w:pStyle w:val="HTMLPreformatted"/>
        <w:shd w:val="clear" w:color="auto" w:fill="EEEEEE"/>
        <w:rPr>
          <w:rFonts w:ascii="Consolas" w:hAnsi="Consolas"/>
          <w:color w:val="222426"/>
        </w:rPr>
      </w:pPr>
      <w:r>
        <w:rPr>
          <w:rStyle w:val="pun"/>
          <w:rFonts w:ascii="Consolas" w:hAnsi="Consolas"/>
          <w:color w:val="000000"/>
        </w:rPr>
        <w:t>}</w:t>
      </w:r>
    </w:p>
    <w:p w14:paraId="40FD04BE" w14:textId="6A30B1CE" w:rsidR="00E6474D" w:rsidRDefault="00E6474D"/>
    <w:p w14:paraId="4B677718" w14:textId="0E96C998" w:rsidR="00E6474D" w:rsidRPr="00E6474D" w:rsidRDefault="00E6474D" w:rsidP="00E6474D">
      <w:pPr>
        <w:shd w:val="clear" w:color="auto" w:fill="FFFFFF"/>
        <w:spacing w:after="390" w:line="240" w:lineRule="auto"/>
        <w:rPr>
          <w:rFonts w:ascii="Arial" w:eastAsia="Times New Roman" w:hAnsi="Arial" w:cs="Arial"/>
          <w:color w:val="222426"/>
          <w:sz w:val="26"/>
          <w:szCs w:val="26"/>
          <w:lang w:eastAsia="en-IN"/>
        </w:rPr>
      </w:pPr>
      <w:r>
        <w:rPr>
          <w:rFonts w:ascii="Arial" w:eastAsia="Times New Roman" w:hAnsi="Arial" w:cs="Arial"/>
          <w:b/>
          <w:bCs/>
          <w:color w:val="222426"/>
          <w:sz w:val="26"/>
          <w:szCs w:val="26"/>
          <w:lang w:eastAsia="en-IN"/>
        </w:rPr>
        <w:t>I</w:t>
      </w:r>
      <w:r w:rsidRPr="00E6474D">
        <w:rPr>
          <w:rFonts w:ascii="Arial" w:eastAsia="Times New Roman" w:hAnsi="Arial" w:cs="Arial"/>
          <w:b/>
          <w:bCs/>
          <w:color w:val="222426"/>
          <w:sz w:val="26"/>
          <w:szCs w:val="26"/>
          <w:lang w:eastAsia="en-IN"/>
        </w:rPr>
        <w:t xml:space="preserve">nterfaces can be extended only by interfaces. Classes has to implement them instead of </w:t>
      </w:r>
      <w:proofErr w:type="gramStart"/>
      <w:r w:rsidRPr="00E6474D">
        <w:rPr>
          <w:rFonts w:ascii="Arial" w:eastAsia="Times New Roman" w:hAnsi="Arial" w:cs="Arial"/>
          <w:b/>
          <w:bCs/>
          <w:color w:val="222426"/>
          <w:sz w:val="26"/>
          <w:szCs w:val="26"/>
          <w:lang w:eastAsia="en-IN"/>
        </w:rPr>
        <w:t>extend</w:t>
      </w:r>
      <w:proofErr w:type="gramEnd"/>
    </w:p>
    <w:p w14:paraId="5B50A3AA"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interface</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Example1</w:t>
      </w:r>
      <w:r w:rsidRPr="00E6474D">
        <w:rPr>
          <w:rFonts w:ascii="Consolas" w:eastAsia="Times New Roman" w:hAnsi="Consolas" w:cs="Courier New"/>
          <w:color w:val="000000"/>
          <w:sz w:val="20"/>
          <w:szCs w:val="20"/>
          <w:lang w:eastAsia="en-IN"/>
        </w:rPr>
        <w:t>{</w:t>
      </w:r>
    </w:p>
    <w:p w14:paraId="3FA3A9B1"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display1();</w:t>
      </w:r>
    </w:p>
    <w:p w14:paraId="04B1CB96"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w:t>
      </w:r>
    </w:p>
    <w:p w14:paraId="33DBFCA1"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interface</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Example2</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extends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Example1</w:t>
      </w:r>
      <w:r w:rsidRPr="00E6474D">
        <w:rPr>
          <w:rFonts w:ascii="Consolas" w:eastAsia="Times New Roman" w:hAnsi="Consolas" w:cs="Courier New"/>
          <w:color w:val="000000"/>
          <w:sz w:val="20"/>
          <w:szCs w:val="20"/>
          <w:lang w:eastAsia="en-IN"/>
        </w:rPr>
        <w:t>{</w:t>
      </w:r>
    </w:p>
    <w:p w14:paraId="19777CBD"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w:t>
      </w:r>
    </w:p>
    <w:p w14:paraId="17F926BE"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class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Example3</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implements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Example2</w:t>
      </w:r>
      <w:r w:rsidRPr="00E6474D">
        <w:rPr>
          <w:rFonts w:ascii="Consolas" w:eastAsia="Times New Roman" w:hAnsi="Consolas" w:cs="Courier New"/>
          <w:color w:val="000000"/>
          <w:sz w:val="20"/>
          <w:szCs w:val="20"/>
          <w:lang w:eastAsia="en-IN"/>
        </w:rPr>
        <w:t>{</w:t>
      </w:r>
    </w:p>
    <w:p w14:paraId="4C5016D2"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display1(){</w:t>
      </w:r>
    </w:p>
    <w:p w14:paraId="3788614A"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roofErr w:type="spellStart"/>
      <w:r w:rsidRPr="00E6474D">
        <w:rPr>
          <w:rFonts w:ascii="Consolas" w:eastAsia="Times New Roman" w:hAnsi="Consolas" w:cs="Courier New"/>
          <w:color w:val="2B91AF"/>
          <w:sz w:val="20"/>
          <w:szCs w:val="20"/>
          <w:lang w:eastAsia="en-IN"/>
        </w:rPr>
        <w:t>System</w:t>
      </w:r>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00008B"/>
          <w:sz w:val="20"/>
          <w:szCs w:val="20"/>
          <w:lang w:eastAsia="en-IN"/>
        </w:rPr>
        <w:t>out</w:t>
      </w:r>
      <w:r w:rsidRPr="00E6474D">
        <w:rPr>
          <w:rFonts w:ascii="Consolas" w:eastAsia="Times New Roman" w:hAnsi="Consolas" w:cs="Courier New"/>
          <w:color w:val="000000"/>
          <w:sz w:val="20"/>
          <w:szCs w:val="20"/>
          <w:lang w:eastAsia="en-IN"/>
        </w:rPr>
        <w:t>.println</w:t>
      </w:r>
      <w:proofErr w:type="spellEnd"/>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800000"/>
          <w:sz w:val="20"/>
          <w:szCs w:val="20"/>
          <w:lang w:eastAsia="en-IN"/>
        </w:rPr>
        <w:t>"display1 method"</w:t>
      </w:r>
      <w:r w:rsidRPr="00E6474D">
        <w:rPr>
          <w:rFonts w:ascii="Consolas" w:eastAsia="Times New Roman" w:hAnsi="Consolas" w:cs="Courier New"/>
          <w:color w:val="000000"/>
          <w:sz w:val="20"/>
          <w:szCs w:val="20"/>
          <w:lang w:eastAsia="en-IN"/>
        </w:rPr>
        <w:t>);</w:t>
      </w:r>
    </w:p>
    <w:p w14:paraId="0609160C"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
    <w:p w14:paraId="259F8CBF"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w:t>
      </w:r>
    </w:p>
    <w:p w14:paraId="74E752AD"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8B"/>
          <w:sz w:val="20"/>
          <w:szCs w:val="20"/>
          <w:lang w:eastAsia="en-IN"/>
        </w:rPr>
        <w:t>class</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Demo</w:t>
      </w:r>
      <w:r w:rsidRPr="00E6474D">
        <w:rPr>
          <w:rFonts w:ascii="Consolas" w:eastAsia="Times New Roman" w:hAnsi="Consolas" w:cs="Courier New"/>
          <w:color w:val="000000"/>
          <w:sz w:val="20"/>
          <w:szCs w:val="20"/>
          <w:lang w:eastAsia="en-IN"/>
        </w:rPr>
        <w:t>{</w:t>
      </w:r>
    </w:p>
    <w:p w14:paraId="695BA823"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public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static</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00008B"/>
          <w:sz w:val="20"/>
          <w:szCs w:val="20"/>
          <w:lang w:eastAsia="en-IN"/>
        </w:rPr>
        <w:t>void</w:t>
      </w:r>
      <w:r w:rsidRPr="00E6474D">
        <w:rPr>
          <w:rFonts w:ascii="Consolas" w:eastAsia="Times New Roman" w:hAnsi="Consolas" w:cs="Courier New"/>
          <w:color w:val="000000"/>
          <w:sz w:val="20"/>
          <w:szCs w:val="20"/>
          <w:lang w:eastAsia="en-IN"/>
        </w:rPr>
        <w:t xml:space="preserve"> main(</w:t>
      </w:r>
      <w:r w:rsidRPr="00E6474D">
        <w:rPr>
          <w:rFonts w:ascii="Consolas" w:eastAsia="Times New Roman" w:hAnsi="Consolas" w:cs="Courier New"/>
          <w:color w:val="2B91AF"/>
          <w:sz w:val="20"/>
          <w:szCs w:val="20"/>
          <w:lang w:eastAsia="en-IN"/>
        </w:rPr>
        <w:t>String</w:t>
      </w:r>
      <w:r w:rsidRPr="00E6474D">
        <w:rPr>
          <w:rFonts w:ascii="Consolas" w:eastAsia="Times New Roman" w:hAnsi="Consolas" w:cs="Courier New"/>
          <w:color w:val="000000"/>
          <w:sz w:val="20"/>
          <w:szCs w:val="20"/>
          <w:lang w:eastAsia="en-IN"/>
        </w:rPr>
        <w:t xml:space="preserve"> </w:t>
      </w:r>
      <w:proofErr w:type="spellStart"/>
      <w:r w:rsidRPr="00E6474D">
        <w:rPr>
          <w:rFonts w:ascii="Consolas" w:eastAsia="Times New Roman" w:hAnsi="Consolas" w:cs="Courier New"/>
          <w:color w:val="000000"/>
          <w:sz w:val="20"/>
          <w:szCs w:val="20"/>
          <w:lang w:eastAsia="en-IN"/>
        </w:rPr>
        <w:t>args</w:t>
      </w:r>
      <w:proofErr w:type="spellEnd"/>
      <w:r w:rsidRPr="00E6474D">
        <w:rPr>
          <w:rFonts w:ascii="Consolas" w:eastAsia="Times New Roman" w:hAnsi="Consolas" w:cs="Courier New"/>
          <w:color w:val="000000"/>
          <w:sz w:val="20"/>
          <w:szCs w:val="20"/>
          <w:lang w:eastAsia="en-IN"/>
        </w:rPr>
        <w:t>[]){</w:t>
      </w:r>
    </w:p>
    <w:p w14:paraId="7C4E3921"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Example3</w:t>
      </w:r>
      <w:r w:rsidRPr="00E6474D">
        <w:rPr>
          <w:rFonts w:ascii="Consolas" w:eastAsia="Times New Roman" w:hAnsi="Consolas" w:cs="Courier New"/>
          <w:color w:val="000000"/>
          <w:sz w:val="20"/>
          <w:szCs w:val="20"/>
          <w:lang w:eastAsia="en-IN"/>
        </w:rPr>
        <w:t xml:space="preserve"> </w:t>
      </w:r>
      <w:proofErr w:type="spellStart"/>
      <w:r w:rsidRPr="00E6474D">
        <w:rPr>
          <w:rFonts w:ascii="Consolas" w:eastAsia="Times New Roman" w:hAnsi="Consolas" w:cs="Courier New"/>
          <w:color w:val="000000"/>
          <w:sz w:val="20"/>
          <w:szCs w:val="20"/>
          <w:lang w:eastAsia="en-IN"/>
        </w:rPr>
        <w:t>obj</w:t>
      </w:r>
      <w:proofErr w:type="spellEnd"/>
      <w:r w:rsidRPr="00E6474D">
        <w:rPr>
          <w:rFonts w:ascii="Consolas" w:eastAsia="Times New Roman" w:hAnsi="Consolas" w:cs="Courier New"/>
          <w:color w:val="000000"/>
          <w:sz w:val="20"/>
          <w:szCs w:val="20"/>
          <w:lang w:eastAsia="en-IN"/>
        </w:rPr>
        <w:t>=</w:t>
      </w:r>
      <w:r w:rsidRPr="00E6474D">
        <w:rPr>
          <w:rFonts w:ascii="Consolas" w:eastAsia="Times New Roman" w:hAnsi="Consolas" w:cs="Courier New"/>
          <w:color w:val="00008B"/>
          <w:sz w:val="20"/>
          <w:szCs w:val="20"/>
          <w:lang w:eastAsia="en-IN"/>
        </w:rPr>
        <w:t>new</w:t>
      </w:r>
      <w:r w:rsidRPr="00E6474D">
        <w:rPr>
          <w:rFonts w:ascii="Consolas" w:eastAsia="Times New Roman" w:hAnsi="Consolas" w:cs="Courier New"/>
          <w:color w:val="000000"/>
          <w:sz w:val="20"/>
          <w:szCs w:val="20"/>
          <w:lang w:eastAsia="en-IN"/>
        </w:rPr>
        <w:t xml:space="preserve"> </w:t>
      </w:r>
      <w:r w:rsidRPr="00E6474D">
        <w:rPr>
          <w:rFonts w:ascii="Consolas" w:eastAsia="Times New Roman" w:hAnsi="Consolas" w:cs="Courier New"/>
          <w:color w:val="2B91AF"/>
          <w:sz w:val="20"/>
          <w:szCs w:val="20"/>
          <w:lang w:eastAsia="en-IN"/>
        </w:rPr>
        <w:t>Example3</w:t>
      </w:r>
      <w:r w:rsidRPr="00E6474D">
        <w:rPr>
          <w:rFonts w:ascii="Consolas" w:eastAsia="Times New Roman" w:hAnsi="Consolas" w:cs="Courier New"/>
          <w:color w:val="000000"/>
          <w:sz w:val="20"/>
          <w:szCs w:val="20"/>
          <w:lang w:eastAsia="en-IN"/>
        </w:rPr>
        <w:t>();</w:t>
      </w:r>
    </w:p>
    <w:p w14:paraId="5FF28ED6"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obj.display1();</w:t>
      </w:r>
    </w:p>
    <w:p w14:paraId="775E9EA6"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6474D">
        <w:rPr>
          <w:rFonts w:ascii="Consolas" w:eastAsia="Times New Roman" w:hAnsi="Consolas" w:cs="Courier New"/>
          <w:color w:val="000000"/>
          <w:sz w:val="20"/>
          <w:szCs w:val="20"/>
          <w:lang w:eastAsia="en-IN"/>
        </w:rPr>
        <w:t xml:space="preserve">   }</w:t>
      </w:r>
    </w:p>
    <w:p w14:paraId="03F950A0" w14:textId="77777777" w:rsidR="00E6474D" w:rsidRPr="00E6474D" w:rsidRDefault="00E6474D" w:rsidP="00E647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E6474D">
        <w:rPr>
          <w:rFonts w:ascii="Consolas" w:eastAsia="Times New Roman" w:hAnsi="Consolas" w:cs="Courier New"/>
          <w:color w:val="000000"/>
          <w:sz w:val="20"/>
          <w:szCs w:val="20"/>
          <w:lang w:eastAsia="en-IN"/>
        </w:rPr>
        <w:t>}</w:t>
      </w:r>
    </w:p>
    <w:p w14:paraId="69221BDA" w14:textId="5C93693D" w:rsidR="00E6474D" w:rsidRDefault="00E6474D"/>
    <w:p w14:paraId="437BD59B" w14:textId="77777777" w:rsidR="00DE4474" w:rsidRDefault="00DE4474" w:rsidP="00DE4474">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Difference No.3: Abstract class can have both abstract and concrete methods</w:t>
      </w:r>
    </w:p>
    <w:p w14:paraId="00BE83EA"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Example1</w:t>
      </w:r>
      <w:r>
        <w:rPr>
          <w:rStyle w:val="pln"/>
          <w:rFonts w:ascii="Consolas" w:hAnsi="Consolas"/>
          <w:color w:val="000000"/>
        </w:rPr>
        <w:t xml:space="preserve"> </w:t>
      </w:r>
      <w:r>
        <w:rPr>
          <w:rStyle w:val="pun"/>
          <w:rFonts w:ascii="Consolas" w:hAnsi="Consolas"/>
          <w:color w:val="000000"/>
        </w:rPr>
        <w:t>{</w:t>
      </w:r>
    </w:p>
    <w:p w14:paraId="27D74B00"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0965122D"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0576F8CB"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"display2 method"</w:t>
      </w:r>
      <w:r>
        <w:rPr>
          <w:rStyle w:val="pun"/>
          <w:rFonts w:ascii="Consolas" w:hAnsi="Consolas"/>
          <w:color w:val="000000"/>
        </w:rPr>
        <w:t>);</w:t>
      </w:r>
    </w:p>
    <w:p w14:paraId="40333490"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7744BF9"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13934E8D"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1539287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4CD1AA9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"display1 method"</w:t>
      </w:r>
      <w:r>
        <w:rPr>
          <w:rStyle w:val="pun"/>
          <w:rFonts w:ascii="Consolas" w:hAnsi="Consolas"/>
          <w:color w:val="000000"/>
        </w:rPr>
        <w:t>);</w:t>
      </w:r>
    </w:p>
    <w:p w14:paraId="2289D1B3"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C3E8304"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2534F2C4"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7B521986"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17AA1F18"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7477A778"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display1</w:t>
      </w:r>
      <w:r>
        <w:rPr>
          <w:rStyle w:val="pun"/>
          <w:rFonts w:ascii="Consolas" w:hAnsi="Consolas"/>
          <w:color w:val="000000"/>
        </w:rPr>
        <w:t>();</w:t>
      </w:r>
    </w:p>
    <w:p w14:paraId="2D6098F0"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DD7E9DB" w14:textId="77777777" w:rsidR="00DE4474" w:rsidRDefault="00DE4474" w:rsidP="00DE4474">
      <w:pPr>
        <w:pStyle w:val="HTMLPreformatted"/>
        <w:shd w:val="clear" w:color="auto" w:fill="EEEEEE"/>
        <w:rPr>
          <w:rFonts w:ascii="Consolas" w:hAnsi="Consolas"/>
          <w:color w:val="222426"/>
        </w:rPr>
      </w:pPr>
      <w:r>
        <w:rPr>
          <w:rStyle w:val="pun"/>
          <w:rFonts w:ascii="Consolas" w:hAnsi="Consolas"/>
          <w:color w:val="000000"/>
        </w:rPr>
        <w:t>}</w:t>
      </w:r>
    </w:p>
    <w:p w14:paraId="1E392A58" w14:textId="0F335905" w:rsidR="00E6474D" w:rsidRDefault="00E6474D"/>
    <w:p w14:paraId="2B33EDE4" w14:textId="77777777" w:rsidR="00DE4474" w:rsidRPr="00DE4474" w:rsidRDefault="00DE4474" w:rsidP="00DE4474">
      <w:pPr>
        <w:shd w:val="clear" w:color="auto" w:fill="FFFFFF"/>
        <w:spacing w:after="390" w:line="240" w:lineRule="auto"/>
        <w:rPr>
          <w:rFonts w:ascii="Arial" w:eastAsia="Times New Roman" w:hAnsi="Arial" w:cs="Arial"/>
          <w:color w:val="222426"/>
          <w:sz w:val="26"/>
          <w:szCs w:val="26"/>
          <w:lang w:eastAsia="en-IN"/>
        </w:rPr>
      </w:pPr>
      <w:r w:rsidRPr="00DE4474">
        <w:rPr>
          <w:rFonts w:ascii="Arial" w:eastAsia="Times New Roman" w:hAnsi="Arial" w:cs="Arial"/>
          <w:b/>
          <w:bCs/>
          <w:color w:val="222426"/>
          <w:sz w:val="26"/>
          <w:szCs w:val="26"/>
          <w:lang w:eastAsia="en-IN"/>
        </w:rPr>
        <w:t>Interface can only have abstract methods, they cannot have concrete methods</w:t>
      </w:r>
    </w:p>
    <w:p w14:paraId="023A1A73"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8B"/>
          <w:sz w:val="20"/>
          <w:szCs w:val="20"/>
          <w:lang w:eastAsia="en-IN"/>
        </w:rPr>
        <w:lastRenderedPageBreak/>
        <w:t>interface</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2B91AF"/>
          <w:sz w:val="20"/>
          <w:szCs w:val="20"/>
          <w:lang w:eastAsia="en-IN"/>
        </w:rPr>
        <w:t>Example1</w:t>
      </w:r>
      <w:r w:rsidRPr="00DE4474">
        <w:rPr>
          <w:rFonts w:ascii="Consolas" w:eastAsia="Times New Roman" w:hAnsi="Consolas" w:cs="Courier New"/>
          <w:color w:val="000000"/>
          <w:sz w:val="20"/>
          <w:szCs w:val="20"/>
          <w:lang w:eastAsia="en-IN"/>
        </w:rPr>
        <w:t>{</w:t>
      </w:r>
    </w:p>
    <w:p w14:paraId="0A15605C"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public</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abstract</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void</w:t>
      </w:r>
      <w:r w:rsidRPr="00DE4474">
        <w:rPr>
          <w:rFonts w:ascii="Consolas" w:eastAsia="Times New Roman" w:hAnsi="Consolas" w:cs="Courier New"/>
          <w:color w:val="000000"/>
          <w:sz w:val="20"/>
          <w:szCs w:val="20"/>
          <w:lang w:eastAsia="en-IN"/>
        </w:rPr>
        <w:t xml:space="preserve"> display1();</w:t>
      </w:r>
    </w:p>
    <w:p w14:paraId="711E4DD6"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w:t>
      </w:r>
    </w:p>
    <w:p w14:paraId="329D0637"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8B"/>
          <w:sz w:val="20"/>
          <w:szCs w:val="20"/>
          <w:lang w:eastAsia="en-IN"/>
        </w:rPr>
        <w:t>class</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2B91AF"/>
          <w:sz w:val="20"/>
          <w:szCs w:val="20"/>
          <w:lang w:eastAsia="en-IN"/>
        </w:rPr>
        <w:t>Example2</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implements</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2B91AF"/>
          <w:sz w:val="20"/>
          <w:szCs w:val="20"/>
          <w:lang w:eastAsia="en-IN"/>
        </w:rPr>
        <w:t>Example1</w:t>
      </w:r>
      <w:r w:rsidRPr="00DE4474">
        <w:rPr>
          <w:rFonts w:ascii="Consolas" w:eastAsia="Times New Roman" w:hAnsi="Consolas" w:cs="Courier New"/>
          <w:color w:val="000000"/>
          <w:sz w:val="20"/>
          <w:szCs w:val="20"/>
          <w:lang w:eastAsia="en-IN"/>
        </w:rPr>
        <w:t>{</w:t>
      </w:r>
    </w:p>
    <w:p w14:paraId="4D0443DF"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public</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void</w:t>
      </w:r>
      <w:r w:rsidRPr="00DE4474">
        <w:rPr>
          <w:rFonts w:ascii="Consolas" w:eastAsia="Times New Roman" w:hAnsi="Consolas" w:cs="Courier New"/>
          <w:color w:val="000000"/>
          <w:sz w:val="20"/>
          <w:szCs w:val="20"/>
          <w:lang w:eastAsia="en-IN"/>
        </w:rPr>
        <w:t xml:space="preserve"> display1(){</w:t>
      </w:r>
    </w:p>
    <w:p w14:paraId="37AC9E53"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w:t>
      </w:r>
      <w:proofErr w:type="spellStart"/>
      <w:r w:rsidRPr="00DE4474">
        <w:rPr>
          <w:rFonts w:ascii="Consolas" w:eastAsia="Times New Roman" w:hAnsi="Consolas" w:cs="Courier New"/>
          <w:color w:val="2B91AF"/>
          <w:sz w:val="20"/>
          <w:szCs w:val="20"/>
          <w:lang w:eastAsia="en-IN"/>
        </w:rPr>
        <w:t>System</w:t>
      </w:r>
      <w:r w:rsidRPr="00DE4474">
        <w:rPr>
          <w:rFonts w:ascii="Consolas" w:eastAsia="Times New Roman" w:hAnsi="Consolas" w:cs="Courier New"/>
          <w:color w:val="000000"/>
          <w:sz w:val="20"/>
          <w:szCs w:val="20"/>
          <w:lang w:eastAsia="en-IN"/>
        </w:rPr>
        <w:t>.</w:t>
      </w:r>
      <w:r w:rsidRPr="00DE4474">
        <w:rPr>
          <w:rFonts w:ascii="Consolas" w:eastAsia="Times New Roman" w:hAnsi="Consolas" w:cs="Courier New"/>
          <w:color w:val="00008B"/>
          <w:sz w:val="20"/>
          <w:szCs w:val="20"/>
          <w:lang w:eastAsia="en-IN"/>
        </w:rPr>
        <w:t>out</w:t>
      </w:r>
      <w:r w:rsidRPr="00DE4474">
        <w:rPr>
          <w:rFonts w:ascii="Consolas" w:eastAsia="Times New Roman" w:hAnsi="Consolas" w:cs="Courier New"/>
          <w:color w:val="000000"/>
          <w:sz w:val="20"/>
          <w:szCs w:val="20"/>
          <w:lang w:eastAsia="en-IN"/>
        </w:rPr>
        <w:t>.println</w:t>
      </w:r>
      <w:proofErr w:type="spellEnd"/>
      <w:r w:rsidRPr="00DE4474">
        <w:rPr>
          <w:rFonts w:ascii="Consolas" w:eastAsia="Times New Roman" w:hAnsi="Consolas" w:cs="Courier New"/>
          <w:color w:val="000000"/>
          <w:sz w:val="20"/>
          <w:szCs w:val="20"/>
          <w:lang w:eastAsia="en-IN"/>
        </w:rPr>
        <w:t>(</w:t>
      </w:r>
      <w:r w:rsidRPr="00DE4474">
        <w:rPr>
          <w:rFonts w:ascii="Consolas" w:eastAsia="Times New Roman" w:hAnsi="Consolas" w:cs="Courier New"/>
          <w:color w:val="800000"/>
          <w:sz w:val="20"/>
          <w:szCs w:val="20"/>
          <w:lang w:eastAsia="en-IN"/>
        </w:rPr>
        <w:t>"display1 method"</w:t>
      </w:r>
      <w:r w:rsidRPr="00DE4474">
        <w:rPr>
          <w:rFonts w:ascii="Consolas" w:eastAsia="Times New Roman" w:hAnsi="Consolas" w:cs="Courier New"/>
          <w:color w:val="000000"/>
          <w:sz w:val="20"/>
          <w:szCs w:val="20"/>
          <w:lang w:eastAsia="en-IN"/>
        </w:rPr>
        <w:t>);</w:t>
      </w:r>
    </w:p>
    <w:p w14:paraId="7442A799"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w:t>
      </w:r>
    </w:p>
    <w:p w14:paraId="3C24836E"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w:t>
      </w:r>
    </w:p>
    <w:p w14:paraId="5FD2EDB3"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8B"/>
          <w:sz w:val="20"/>
          <w:szCs w:val="20"/>
          <w:lang w:eastAsia="en-IN"/>
        </w:rPr>
        <w:t>class</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2B91AF"/>
          <w:sz w:val="20"/>
          <w:szCs w:val="20"/>
          <w:lang w:eastAsia="en-IN"/>
        </w:rPr>
        <w:t>Demo</w:t>
      </w:r>
      <w:r w:rsidRPr="00DE4474">
        <w:rPr>
          <w:rFonts w:ascii="Consolas" w:eastAsia="Times New Roman" w:hAnsi="Consolas" w:cs="Courier New"/>
          <w:color w:val="000000"/>
          <w:sz w:val="20"/>
          <w:szCs w:val="20"/>
          <w:lang w:eastAsia="en-IN"/>
        </w:rPr>
        <w:t>{</w:t>
      </w:r>
    </w:p>
    <w:p w14:paraId="39F5C498"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public</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static</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00008B"/>
          <w:sz w:val="20"/>
          <w:szCs w:val="20"/>
          <w:lang w:eastAsia="en-IN"/>
        </w:rPr>
        <w:t>void</w:t>
      </w:r>
      <w:r w:rsidRPr="00DE4474">
        <w:rPr>
          <w:rFonts w:ascii="Consolas" w:eastAsia="Times New Roman" w:hAnsi="Consolas" w:cs="Courier New"/>
          <w:color w:val="000000"/>
          <w:sz w:val="20"/>
          <w:szCs w:val="20"/>
          <w:lang w:eastAsia="en-IN"/>
        </w:rPr>
        <w:t xml:space="preserve"> main(</w:t>
      </w:r>
      <w:r w:rsidRPr="00DE4474">
        <w:rPr>
          <w:rFonts w:ascii="Consolas" w:eastAsia="Times New Roman" w:hAnsi="Consolas" w:cs="Courier New"/>
          <w:color w:val="2B91AF"/>
          <w:sz w:val="20"/>
          <w:szCs w:val="20"/>
          <w:lang w:eastAsia="en-IN"/>
        </w:rPr>
        <w:t>String</w:t>
      </w:r>
      <w:r w:rsidRPr="00DE4474">
        <w:rPr>
          <w:rFonts w:ascii="Consolas" w:eastAsia="Times New Roman" w:hAnsi="Consolas" w:cs="Courier New"/>
          <w:color w:val="000000"/>
          <w:sz w:val="20"/>
          <w:szCs w:val="20"/>
          <w:lang w:eastAsia="en-IN"/>
        </w:rPr>
        <w:t xml:space="preserve"> </w:t>
      </w:r>
      <w:proofErr w:type="spellStart"/>
      <w:r w:rsidRPr="00DE4474">
        <w:rPr>
          <w:rFonts w:ascii="Consolas" w:eastAsia="Times New Roman" w:hAnsi="Consolas" w:cs="Courier New"/>
          <w:color w:val="000000"/>
          <w:sz w:val="20"/>
          <w:szCs w:val="20"/>
          <w:lang w:eastAsia="en-IN"/>
        </w:rPr>
        <w:t>args</w:t>
      </w:r>
      <w:proofErr w:type="spellEnd"/>
      <w:r w:rsidRPr="00DE4474">
        <w:rPr>
          <w:rFonts w:ascii="Consolas" w:eastAsia="Times New Roman" w:hAnsi="Consolas" w:cs="Courier New"/>
          <w:color w:val="000000"/>
          <w:sz w:val="20"/>
          <w:szCs w:val="20"/>
          <w:lang w:eastAsia="en-IN"/>
        </w:rPr>
        <w:t>[]){</w:t>
      </w:r>
    </w:p>
    <w:p w14:paraId="2483C985"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2B91AF"/>
          <w:sz w:val="20"/>
          <w:szCs w:val="20"/>
          <w:lang w:eastAsia="en-IN"/>
        </w:rPr>
        <w:t>Example2</w:t>
      </w:r>
      <w:r w:rsidRPr="00DE4474">
        <w:rPr>
          <w:rFonts w:ascii="Consolas" w:eastAsia="Times New Roman" w:hAnsi="Consolas" w:cs="Courier New"/>
          <w:color w:val="000000"/>
          <w:sz w:val="20"/>
          <w:szCs w:val="20"/>
          <w:lang w:eastAsia="en-IN"/>
        </w:rPr>
        <w:t xml:space="preserve"> </w:t>
      </w:r>
      <w:proofErr w:type="spellStart"/>
      <w:r w:rsidRPr="00DE4474">
        <w:rPr>
          <w:rFonts w:ascii="Consolas" w:eastAsia="Times New Roman" w:hAnsi="Consolas" w:cs="Courier New"/>
          <w:color w:val="000000"/>
          <w:sz w:val="20"/>
          <w:szCs w:val="20"/>
          <w:lang w:eastAsia="en-IN"/>
        </w:rPr>
        <w:t>obj</w:t>
      </w:r>
      <w:proofErr w:type="spellEnd"/>
      <w:r w:rsidRPr="00DE4474">
        <w:rPr>
          <w:rFonts w:ascii="Consolas" w:eastAsia="Times New Roman" w:hAnsi="Consolas" w:cs="Courier New"/>
          <w:color w:val="000000"/>
          <w:sz w:val="20"/>
          <w:szCs w:val="20"/>
          <w:lang w:eastAsia="en-IN"/>
        </w:rPr>
        <w:t>=</w:t>
      </w:r>
      <w:r w:rsidRPr="00DE4474">
        <w:rPr>
          <w:rFonts w:ascii="Consolas" w:eastAsia="Times New Roman" w:hAnsi="Consolas" w:cs="Courier New"/>
          <w:color w:val="00008B"/>
          <w:sz w:val="20"/>
          <w:szCs w:val="20"/>
          <w:lang w:eastAsia="en-IN"/>
        </w:rPr>
        <w:t>new</w:t>
      </w:r>
      <w:r w:rsidRPr="00DE4474">
        <w:rPr>
          <w:rFonts w:ascii="Consolas" w:eastAsia="Times New Roman" w:hAnsi="Consolas" w:cs="Courier New"/>
          <w:color w:val="000000"/>
          <w:sz w:val="20"/>
          <w:szCs w:val="20"/>
          <w:lang w:eastAsia="en-IN"/>
        </w:rPr>
        <w:t xml:space="preserve"> </w:t>
      </w:r>
      <w:r w:rsidRPr="00DE4474">
        <w:rPr>
          <w:rFonts w:ascii="Consolas" w:eastAsia="Times New Roman" w:hAnsi="Consolas" w:cs="Courier New"/>
          <w:color w:val="2B91AF"/>
          <w:sz w:val="20"/>
          <w:szCs w:val="20"/>
          <w:lang w:eastAsia="en-IN"/>
        </w:rPr>
        <w:t>Example2</w:t>
      </w:r>
      <w:r w:rsidRPr="00DE4474">
        <w:rPr>
          <w:rFonts w:ascii="Consolas" w:eastAsia="Times New Roman" w:hAnsi="Consolas" w:cs="Courier New"/>
          <w:color w:val="000000"/>
          <w:sz w:val="20"/>
          <w:szCs w:val="20"/>
          <w:lang w:eastAsia="en-IN"/>
        </w:rPr>
        <w:t>();</w:t>
      </w:r>
    </w:p>
    <w:p w14:paraId="6ED6C609"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obj.display1();</w:t>
      </w:r>
    </w:p>
    <w:p w14:paraId="4078357D"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E4474">
        <w:rPr>
          <w:rFonts w:ascii="Consolas" w:eastAsia="Times New Roman" w:hAnsi="Consolas" w:cs="Courier New"/>
          <w:color w:val="000000"/>
          <w:sz w:val="20"/>
          <w:szCs w:val="20"/>
          <w:lang w:eastAsia="en-IN"/>
        </w:rPr>
        <w:t xml:space="preserve">   }</w:t>
      </w:r>
    </w:p>
    <w:p w14:paraId="5EA8DDBE" w14:textId="77777777" w:rsidR="00DE4474" w:rsidRPr="00DE4474" w:rsidRDefault="00DE4474" w:rsidP="00DE44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DE4474">
        <w:rPr>
          <w:rFonts w:ascii="Consolas" w:eastAsia="Times New Roman" w:hAnsi="Consolas" w:cs="Courier New"/>
          <w:color w:val="000000"/>
          <w:sz w:val="20"/>
          <w:szCs w:val="20"/>
          <w:lang w:eastAsia="en-IN"/>
        </w:rPr>
        <w:t>}</w:t>
      </w:r>
    </w:p>
    <w:p w14:paraId="3FEABC01" w14:textId="0F4F99FE" w:rsidR="00DE4474" w:rsidRDefault="00DE4474"/>
    <w:p w14:paraId="55D3979B" w14:textId="77777777" w:rsidR="00DE4474" w:rsidRDefault="00DE4474" w:rsidP="00DE4474">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Difference No.4: In abstract class, the keyword ‘abstract’ is mandatory to declare a method as an abstract</w:t>
      </w:r>
    </w:p>
    <w:p w14:paraId="316BFA03"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166323BA"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745E59DA"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62AA04BE" w14:textId="77777777" w:rsidR="00DE4474" w:rsidRDefault="00DE4474" w:rsidP="00DE4474">
      <w:pPr>
        <w:pStyle w:val="HTMLPreformatted"/>
        <w:shd w:val="clear" w:color="auto" w:fill="EEEEEE"/>
        <w:rPr>
          <w:rStyle w:val="pln"/>
          <w:rFonts w:ascii="Consolas" w:hAnsi="Consolas"/>
          <w:color w:val="000000"/>
        </w:rPr>
      </w:pPr>
    </w:p>
    <w:p w14:paraId="2F84D34D"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15AB087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5D71833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"display1 method"</w:t>
      </w:r>
      <w:r>
        <w:rPr>
          <w:rStyle w:val="pun"/>
          <w:rFonts w:ascii="Consolas" w:hAnsi="Consolas"/>
          <w:color w:val="000000"/>
        </w:rPr>
        <w:t>);</w:t>
      </w:r>
    </w:p>
    <w:p w14:paraId="66C4C793"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6293B61"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16D7BE13"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"display2 method"</w:t>
      </w:r>
      <w:r>
        <w:rPr>
          <w:rStyle w:val="pun"/>
          <w:rFonts w:ascii="Consolas" w:hAnsi="Consolas"/>
          <w:color w:val="000000"/>
        </w:rPr>
        <w:t>);</w:t>
      </w:r>
    </w:p>
    <w:p w14:paraId="6DA39D77"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8DCD1C5"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0A685001"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5ED1FD3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14:paraId="38ED2D48"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r>
        <w:rPr>
          <w:rStyle w:val="pln"/>
          <w:rFonts w:ascii="Consolas" w:hAnsi="Consolas"/>
          <w:color w:val="000000"/>
        </w:rPr>
        <w:t xml:space="preserve"> </w:t>
      </w:r>
    </w:p>
    <w:p w14:paraId="7DEF035C"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display1</w:t>
      </w:r>
      <w:r>
        <w:rPr>
          <w:rStyle w:val="pun"/>
          <w:rFonts w:ascii="Consolas" w:hAnsi="Consolas"/>
          <w:color w:val="000000"/>
        </w:rPr>
        <w:t>();</w:t>
      </w:r>
    </w:p>
    <w:p w14:paraId="5560E951"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1E39CE0" w14:textId="77777777" w:rsidR="00DE4474" w:rsidRDefault="00DE4474" w:rsidP="00DE4474">
      <w:pPr>
        <w:pStyle w:val="HTMLPreformatted"/>
        <w:shd w:val="clear" w:color="auto" w:fill="EEEEEE"/>
        <w:rPr>
          <w:rFonts w:ascii="Consolas" w:hAnsi="Consolas"/>
          <w:color w:val="222426"/>
        </w:rPr>
      </w:pPr>
      <w:r>
        <w:rPr>
          <w:rStyle w:val="pun"/>
          <w:rFonts w:ascii="Consolas" w:hAnsi="Consolas"/>
          <w:color w:val="000000"/>
        </w:rPr>
        <w:t>}</w:t>
      </w:r>
    </w:p>
    <w:p w14:paraId="1405E5B0" w14:textId="77777777" w:rsidR="00DE4474" w:rsidRDefault="00DE4474" w:rsidP="00DE447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 interfaces, the keyword ‘abstract’ is optional to declare a method as an abstract because all the methods are abstract by default</w:t>
      </w:r>
    </w:p>
    <w:p w14:paraId="41496024"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36FA0F55"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322B09F2"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38294921"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22E7440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1D291CC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"display1 method"</w:t>
      </w:r>
      <w:r>
        <w:rPr>
          <w:rStyle w:val="pun"/>
          <w:rFonts w:ascii="Consolas" w:hAnsi="Consolas"/>
          <w:color w:val="000000"/>
        </w:rPr>
        <w:t>);</w:t>
      </w:r>
    </w:p>
    <w:p w14:paraId="4D42CC06"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699DD12"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27C2BBA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"display2 method"</w:t>
      </w:r>
      <w:r>
        <w:rPr>
          <w:rStyle w:val="pun"/>
          <w:rFonts w:ascii="Consolas" w:hAnsi="Consolas"/>
          <w:color w:val="000000"/>
        </w:rPr>
        <w:t>);</w:t>
      </w:r>
    </w:p>
    <w:p w14:paraId="74A6C84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3D5DD289"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5362B918"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0D63BA12"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45E5EAAD"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2068DA26"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display1</w:t>
      </w:r>
      <w:r>
        <w:rPr>
          <w:rStyle w:val="pun"/>
          <w:rFonts w:ascii="Consolas" w:hAnsi="Consolas"/>
          <w:color w:val="000000"/>
        </w:rPr>
        <w:t>();</w:t>
      </w:r>
    </w:p>
    <w:p w14:paraId="71859B79"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DAA6F96" w14:textId="77777777" w:rsidR="00DE4474" w:rsidRDefault="00DE4474" w:rsidP="00DE4474">
      <w:pPr>
        <w:pStyle w:val="HTMLPreformatted"/>
        <w:shd w:val="clear" w:color="auto" w:fill="EEEEEE"/>
        <w:rPr>
          <w:rFonts w:ascii="Consolas" w:hAnsi="Consolas"/>
          <w:color w:val="222426"/>
        </w:rPr>
      </w:pPr>
      <w:r>
        <w:rPr>
          <w:rStyle w:val="pun"/>
          <w:rFonts w:ascii="Consolas" w:hAnsi="Consolas"/>
          <w:color w:val="000000"/>
        </w:rPr>
        <w:lastRenderedPageBreak/>
        <w:t>}</w:t>
      </w:r>
    </w:p>
    <w:p w14:paraId="7BD36230" w14:textId="7E87A66E" w:rsidR="00DE4474" w:rsidRDefault="00DE4474"/>
    <w:p w14:paraId="4D7A337B" w14:textId="77777777" w:rsidR="00DE4474" w:rsidRDefault="00DE4474" w:rsidP="00DE4474">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Difference No.5: Abstract class can have protected and public abstract methods</w:t>
      </w:r>
    </w:p>
    <w:p w14:paraId="6415C302"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31E70EF3"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protected</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08355759"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0164A75C"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display3</w:t>
      </w:r>
      <w:r>
        <w:rPr>
          <w:rStyle w:val="pun"/>
          <w:rFonts w:ascii="Consolas" w:hAnsi="Consolas"/>
          <w:color w:val="000000"/>
        </w:rPr>
        <w:t>();</w:t>
      </w:r>
    </w:p>
    <w:p w14:paraId="0D75267A"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6251D6AF"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78A5DE09"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0E43FB5B"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"display1 method"</w:t>
      </w:r>
      <w:r>
        <w:rPr>
          <w:rStyle w:val="pun"/>
          <w:rFonts w:ascii="Consolas" w:hAnsi="Consolas"/>
          <w:color w:val="000000"/>
        </w:rPr>
        <w:t>);</w:t>
      </w:r>
    </w:p>
    <w:p w14:paraId="610E7DBD"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3FAB7E5"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446D85D0"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"display2 method"</w:t>
      </w:r>
      <w:r>
        <w:rPr>
          <w:rStyle w:val="pun"/>
          <w:rFonts w:ascii="Consolas" w:hAnsi="Consolas"/>
          <w:color w:val="000000"/>
        </w:rPr>
        <w:t>);</w:t>
      </w:r>
    </w:p>
    <w:p w14:paraId="38B34A30"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131F42B"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display3</w:t>
      </w:r>
      <w:r>
        <w:rPr>
          <w:rStyle w:val="pun"/>
          <w:rFonts w:ascii="Consolas" w:hAnsi="Consolas"/>
          <w:color w:val="000000"/>
        </w:rPr>
        <w:t>(){</w:t>
      </w:r>
    </w:p>
    <w:p w14:paraId="04710292"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"display3 method"</w:t>
      </w:r>
      <w:r>
        <w:rPr>
          <w:rStyle w:val="pun"/>
          <w:rFonts w:ascii="Consolas" w:hAnsi="Consolas"/>
          <w:color w:val="000000"/>
        </w:rPr>
        <w:t>);</w:t>
      </w:r>
    </w:p>
    <w:p w14:paraId="7E7C528F"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27828A5"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56BBFC9C"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04D6CF22"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3FD5096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6AD62A73"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display1</w:t>
      </w:r>
      <w:r>
        <w:rPr>
          <w:rStyle w:val="pun"/>
          <w:rFonts w:ascii="Consolas" w:hAnsi="Consolas"/>
          <w:color w:val="000000"/>
        </w:rPr>
        <w:t>();</w:t>
      </w:r>
    </w:p>
    <w:p w14:paraId="352777E9"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630027B" w14:textId="77777777" w:rsidR="00DE4474" w:rsidRDefault="00DE4474" w:rsidP="00DE4474">
      <w:pPr>
        <w:pStyle w:val="HTMLPreformatted"/>
        <w:shd w:val="clear" w:color="auto" w:fill="EEEEEE"/>
        <w:rPr>
          <w:rFonts w:ascii="Consolas" w:hAnsi="Consolas"/>
          <w:color w:val="222426"/>
        </w:rPr>
      </w:pPr>
      <w:r>
        <w:rPr>
          <w:rStyle w:val="pun"/>
          <w:rFonts w:ascii="Consolas" w:hAnsi="Consolas"/>
          <w:color w:val="000000"/>
        </w:rPr>
        <w:t>}</w:t>
      </w:r>
    </w:p>
    <w:p w14:paraId="3ADC048C" w14:textId="77777777" w:rsidR="00DE4474" w:rsidRDefault="00DE4474" w:rsidP="00DE447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Interface can have only public abstract methods</w:t>
      </w:r>
    </w:p>
    <w:p w14:paraId="25A73CDD"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1BD6A123"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13F06DB2"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09ACFF10"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4CC1C188"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402A6B81"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"display1 method"</w:t>
      </w:r>
      <w:r>
        <w:rPr>
          <w:rStyle w:val="pun"/>
          <w:rFonts w:ascii="Consolas" w:hAnsi="Consolas"/>
          <w:color w:val="000000"/>
        </w:rPr>
        <w:t>);</w:t>
      </w:r>
    </w:p>
    <w:p w14:paraId="366AF953"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0EBA73D"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r>
        <w:rPr>
          <w:rStyle w:val="pln"/>
          <w:rFonts w:ascii="Consolas" w:hAnsi="Consolas"/>
          <w:color w:val="000000"/>
        </w:rPr>
        <w:t xml:space="preserve"> </w:t>
      </w:r>
    </w:p>
    <w:p w14:paraId="2B7BB0F1"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"display2 method"</w:t>
      </w:r>
      <w:r>
        <w:rPr>
          <w:rStyle w:val="pun"/>
          <w:rFonts w:ascii="Consolas" w:hAnsi="Consolas"/>
          <w:color w:val="000000"/>
        </w:rPr>
        <w:t>);</w:t>
      </w:r>
    </w:p>
    <w:p w14:paraId="433FE8F7"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5D9164A"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7438BE17"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3FE174D0"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474B1E2A"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27D0F97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display1</w:t>
      </w:r>
      <w:r>
        <w:rPr>
          <w:rStyle w:val="pun"/>
          <w:rFonts w:ascii="Consolas" w:hAnsi="Consolas"/>
          <w:color w:val="000000"/>
        </w:rPr>
        <w:t>();</w:t>
      </w:r>
    </w:p>
    <w:p w14:paraId="17000E26"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82B8432" w14:textId="77777777" w:rsidR="00DE4474" w:rsidRDefault="00DE4474" w:rsidP="00DE4474">
      <w:pPr>
        <w:pStyle w:val="HTMLPreformatted"/>
        <w:shd w:val="clear" w:color="auto" w:fill="EEEEEE"/>
        <w:rPr>
          <w:rFonts w:ascii="Consolas" w:hAnsi="Consolas"/>
          <w:color w:val="222426"/>
        </w:rPr>
      </w:pPr>
      <w:r>
        <w:rPr>
          <w:rStyle w:val="pun"/>
          <w:rFonts w:ascii="Consolas" w:hAnsi="Consolas"/>
          <w:color w:val="000000"/>
        </w:rPr>
        <w:t>}</w:t>
      </w:r>
    </w:p>
    <w:p w14:paraId="387B5B70" w14:textId="77777777" w:rsidR="00DE4474" w:rsidRDefault="00DE4474" w:rsidP="00DE4474">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Difference No.6: Abstract class can have static, final or static final variables with any access specifier</w:t>
      </w:r>
    </w:p>
    <w:p w14:paraId="6F6FB977"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2C2B0C02"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private</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numOne</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14:paraId="0A787349"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protected</w:t>
      </w:r>
      <w:r>
        <w:rPr>
          <w:rStyle w:val="pln"/>
          <w:rFonts w:ascii="Consolas" w:hAnsi="Consolas"/>
          <w:color w:val="000000"/>
        </w:rPr>
        <w:t xml:space="preserve"> </w:t>
      </w:r>
      <w:r>
        <w:rPr>
          <w:rStyle w:val="kwd"/>
          <w:rFonts w:ascii="Consolas" w:hAnsi="Consolas"/>
          <w:color w:val="00008B"/>
        </w:rPr>
        <w:t>final</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numTwo</w:t>
      </w:r>
      <w:proofErr w:type="spellEnd"/>
      <w:r>
        <w:rPr>
          <w:rStyle w:val="pun"/>
          <w:rFonts w:ascii="Consolas" w:hAnsi="Consolas"/>
          <w:color w:val="000000"/>
        </w:rPr>
        <w:t>=</w:t>
      </w:r>
      <w:r>
        <w:rPr>
          <w:rStyle w:val="lit"/>
          <w:rFonts w:ascii="Consolas" w:hAnsi="Consolas"/>
          <w:color w:val="800000"/>
        </w:rPr>
        <w:t>20</w:t>
      </w:r>
      <w:r>
        <w:rPr>
          <w:rStyle w:val="pun"/>
          <w:rFonts w:ascii="Consolas" w:hAnsi="Consolas"/>
          <w:color w:val="000000"/>
        </w:rPr>
        <w:t>;</w:t>
      </w:r>
    </w:p>
    <w:p w14:paraId="49EB60BB"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final</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numThree</w:t>
      </w:r>
      <w:proofErr w:type="spellEnd"/>
      <w:r>
        <w:rPr>
          <w:rStyle w:val="pun"/>
          <w:rFonts w:ascii="Consolas" w:hAnsi="Consolas"/>
          <w:color w:val="000000"/>
        </w:rPr>
        <w:t>=</w:t>
      </w:r>
      <w:r>
        <w:rPr>
          <w:rStyle w:val="lit"/>
          <w:rFonts w:ascii="Consolas" w:hAnsi="Consolas"/>
          <w:color w:val="800000"/>
        </w:rPr>
        <w:t>500</w:t>
      </w:r>
      <w:r>
        <w:rPr>
          <w:rStyle w:val="pun"/>
          <w:rFonts w:ascii="Consolas" w:hAnsi="Consolas"/>
          <w:color w:val="000000"/>
        </w:rPr>
        <w:t>;</w:t>
      </w:r>
    </w:p>
    <w:p w14:paraId="65EABC06"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793C2711"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"Num1="</w:t>
      </w:r>
      <w:r>
        <w:rPr>
          <w:rStyle w:val="pun"/>
          <w:rFonts w:ascii="Consolas" w:hAnsi="Consolas"/>
          <w:color w:val="000000"/>
        </w:rPr>
        <w:t>+</w:t>
      </w:r>
      <w:proofErr w:type="spellStart"/>
      <w:r>
        <w:rPr>
          <w:rStyle w:val="pln"/>
          <w:rFonts w:ascii="Consolas" w:hAnsi="Consolas"/>
          <w:color w:val="000000"/>
        </w:rPr>
        <w:t>numOne</w:t>
      </w:r>
      <w:proofErr w:type="spellEnd"/>
      <w:r>
        <w:rPr>
          <w:rStyle w:val="pun"/>
          <w:rFonts w:ascii="Consolas" w:hAnsi="Consolas"/>
          <w:color w:val="000000"/>
        </w:rPr>
        <w:t>);</w:t>
      </w:r>
    </w:p>
    <w:p w14:paraId="13B39EC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CE00067"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687C58C4"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05664008"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display2</w:t>
      </w:r>
      <w:r>
        <w:rPr>
          <w:rStyle w:val="pun"/>
          <w:rFonts w:ascii="Consolas" w:hAnsi="Consolas"/>
          <w:color w:val="000000"/>
        </w:rPr>
        <w:t>(){</w:t>
      </w:r>
    </w:p>
    <w:p w14:paraId="3EB32AC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"Num2="</w:t>
      </w:r>
      <w:r>
        <w:rPr>
          <w:rStyle w:val="pun"/>
          <w:rFonts w:ascii="Consolas" w:hAnsi="Consolas"/>
          <w:color w:val="000000"/>
        </w:rPr>
        <w:t>+</w:t>
      </w:r>
      <w:proofErr w:type="spellStart"/>
      <w:r>
        <w:rPr>
          <w:rStyle w:val="pln"/>
          <w:rFonts w:ascii="Consolas" w:hAnsi="Consolas"/>
          <w:color w:val="000000"/>
        </w:rPr>
        <w:t>numTwo</w:t>
      </w:r>
      <w:proofErr w:type="spellEnd"/>
      <w:r>
        <w:rPr>
          <w:rStyle w:val="pun"/>
          <w:rFonts w:ascii="Consolas" w:hAnsi="Consolas"/>
          <w:color w:val="000000"/>
        </w:rPr>
        <w:t>);</w:t>
      </w:r>
    </w:p>
    <w:p w14:paraId="7A7DE7A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"Num2="</w:t>
      </w:r>
      <w:r>
        <w:rPr>
          <w:rStyle w:val="pun"/>
          <w:rFonts w:ascii="Consolas" w:hAnsi="Consolas"/>
          <w:color w:val="000000"/>
        </w:rPr>
        <w:t>+</w:t>
      </w:r>
      <w:proofErr w:type="spellStart"/>
      <w:r>
        <w:rPr>
          <w:rStyle w:val="pln"/>
          <w:rFonts w:ascii="Consolas" w:hAnsi="Consolas"/>
          <w:color w:val="000000"/>
        </w:rPr>
        <w:t>numThree</w:t>
      </w:r>
      <w:proofErr w:type="spellEnd"/>
      <w:r>
        <w:rPr>
          <w:rStyle w:val="pun"/>
          <w:rFonts w:ascii="Consolas" w:hAnsi="Consolas"/>
          <w:color w:val="000000"/>
        </w:rPr>
        <w:t>);</w:t>
      </w:r>
    </w:p>
    <w:p w14:paraId="4B2C715E"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306077B"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1959B57B"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2193E137"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4133C7EF"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r>
        <w:rPr>
          <w:rStyle w:val="pln"/>
          <w:rFonts w:ascii="Consolas" w:hAnsi="Consolas"/>
          <w:color w:val="000000"/>
        </w:rPr>
        <w:t xml:space="preserve"> </w:t>
      </w:r>
    </w:p>
    <w:p w14:paraId="7A89E43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display1</w:t>
      </w:r>
      <w:r>
        <w:rPr>
          <w:rStyle w:val="pun"/>
          <w:rFonts w:ascii="Consolas" w:hAnsi="Consolas"/>
          <w:color w:val="000000"/>
        </w:rPr>
        <w:t>();</w:t>
      </w:r>
    </w:p>
    <w:p w14:paraId="17048A91"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display2</w:t>
      </w:r>
      <w:r>
        <w:rPr>
          <w:rStyle w:val="pun"/>
          <w:rFonts w:ascii="Consolas" w:hAnsi="Consolas"/>
          <w:color w:val="000000"/>
        </w:rPr>
        <w:t>();</w:t>
      </w:r>
    </w:p>
    <w:p w14:paraId="244490E7"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577B88B" w14:textId="77777777" w:rsidR="00DE4474" w:rsidRDefault="00DE4474" w:rsidP="00DE4474">
      <w:pPr>
        <w:pStyle w:val="HTMLPreformatted"/>
        <w:shd w:val="clear" w:color="auto" w:fill="EEEEEE"/>
        <w:rPr>
          <w:rFonts w:ascii="Consolas" w:hAnsi="Consolas"/>
          <w:color w:val="222426"/>
        </w:rPr>
      </w:pPr>
      <w:r>
        <w:rPr>
          <w:rStyle w:val="pun"/>
          <w:rFonts w:ascii="Consolas" w:hAnsi="Consolas"/>
          <w:color w:val="000000"/>
        </w:rPr>
        <w:t>}</w:t>
      </w:r>
    </w:p>
    <w:p w14:paraId="0CEFA968" w14:textId="77777777" w:rsidR="00DE4474" w:rsidRDefault="00DE4474" w:rsidP="00DE447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Interface can have only public static final (constant) variable</w:t>
      </w:r>
    </w:p>
    <w:p w14:paraId="6142A676"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54F8F919"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numOne</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14:paraId="6E791410"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36039DCD"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Example1</w:t>
      </w:r>
      <w:r>
        <w:rPr>
          <w:rStyle w:val="pun"/>
          <w:rFonts w:ascii="Consolas" w:hAnsi="Consolas"/>
          <w:color w:val="000000"/>
        </w:rPr>
        <w:t>{</w:t>
      </w:r>
    </w:p>
    <w:p w14:paraId="43C9A235"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display1</w:t>
      </w:r>
      <w:r>
        <w:rPr>
          <w:rStyle w:val="pun"/>
          <w:rFonts w:ascii="Consolas" w:hAnsi="Consolas"/>
          <w:color w:val="000000"/>
        </w:rPr>
        <w:t>(){</w:t>
      </w:r>
    </w:p>
    <w:p w14:paraId="296091D7"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"Num1="</w:t>
      </w:r>
      <w:r>
        <w:rPr>
          <w:rStyle w:val="pun"/>
          <w:rFonts w:ascii="Consolas" w:hAnsi="Consolas"/>
          <w:color w:val="000000"/>
        </w:rPr>
        <w:t>+</w:t>
      </w:r>
      <w:proofErr w:type="spellStart"/>
      <w:r>
        <w:rPr>
          <w:rStyle w:val="pln"/>
          <w:rFonts w:ascii="Consolas" w:hAnsi="Consolas"/>
          <w:color w:val="000000"/>
        </w:rPr>
        <w:t>numOne</w:t>
      </w:r>
      <w:proofErr w:type="spellEnd"/>
      <w:r>
        <w:rPr>
          <w:rStyle w:val="pun"/>
          <w:rFonts w:ascii="Consolas" w:hAnsi="Consolas"/>
          <w:color w:val="000000"/>
        </w:rPr>
        <w:t>);</w:t>
      </w:r>
    </w:p>
    <w:p w14:paraId="78C79CA0"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CD096D2" w14:textId="77777777" w:rsidR="00DE4474" w:rsidRDefault="00DE4474" w:rsidP="00DE4474">
      <w:pPr>
        <w:pStyle w:val="HTMLPreformatted"/>
        <w:shd w:val="clear" w:color="auto" w:fill="EEEEEE"/>
        <w:rPr>
          <w:rStyle w:val="pln"/>
          <w:rFonts w:ascii="Consolas" w:hAnsi="Consolas"/>
          <w:color w:val="000000"/>
        </w:rPr>
      </w:pPr>
      <w:r>
        <w:rPr>
          <w:rStyle w:val="pun"/>
          <w:rFonts w:ascii="Consolas" w:hAnsi="Consolas"/>
          <w:color w:val="000000"/>
        </w:rPr>
        <w:t>}</w:t>
      </w:r>
    </w:p>
    <w:p w14:paraId="0936B0F6" w14:textId="77777777" w:rsidR="00DE4474" w:rsidRDefault="00DE4474" w:rsidP="00DE4474">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14:paraId="122F8976"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44B94145"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1209BFE6"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display1</w:t>
      </w:r>
      <w:r>
        <w:rPr>
          <w:rStyle w:val="pun"/>
          <w:rFonts w:ascii="Consolas" w:hAnsi="Consolas"/>
          <w:color w:val="000000"/>
        </w:rPr>
        <w:t>();</w:t>
      </w:r>
    </w:p>
    <w:p w14:paraId="1B138724" w14:textId="77777777" w:rsidR="00DE4474" w:rsidRDefault="00DE4474" w:rsidP="00DE447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734267A" w14:textId="77777777" w:rsidR="00DE4474" w:rsidRDefault="00DE4474" w:rsidP="00DE4474">
      <w:pPr>
        <w:pStyle w:val="HTMLPreformatted"/>
        <w:shd w:val="clear" w:color="auto" w:fill="EEEEEE"/>
        <w:rPr>
          <w:rFonts w:ascii="Consolas" w:hAnsi="Consolas"/>
          <w:color w:val="222426"/>
        </w:rPr>
      </w:pPr>
      <w:r>
        <w:rPr>
          <w:rStyle w:val="pun"/>
          <w:rFonts w:ascii="Consolas" w:hAnsi="Consolas"/>
          <w:color w:val="000000"/>
        </w:rPr>
        <w:t>}</w:t>
      </w:r>
    </w:p>
    <w:p w14:paraId="3508BB1B" w14:textId="22D558D2" w:rsidR="00DE4474" w:rsidRDefault="00DE4474"/>
    <w:p w14:paraId="307780F0" w14:textId="77777777" w:rsidR="00A25773" w:rsidRDefault="00A25773" w:rsidP="00A2577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What is encapsulation?</w:t>
      </w:r>
    </w:p>
    <w:p w14:paraId="739A3A3F" w14:textId="77777777" w:rsidR="00A25773" w:rsidRDefault="00A25773" w:rsidP="00A257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whole idea behind encapsulation is to hide the implementation details from users. If a data member is private it means it can only be accessed within the same class. No outside class can access private data member (variable) of other class.</w:t>
      </w:r>
    </w:p>
    <w:p w14:paraId="7EB97287" w14:textId="77777777" w:rsidR="00A25773" w:rsidRDefault="00A25773" w:rsidP="00A25773">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However</w:t>
      </w:r>
      <w:proofErr w:type="gramEnd"/>
      <w:r>
        <w:rPr>
          <w:rFonts w:ascii="Arial" w:hAnsi="Arial" w:cs="Arial"/>
          <w:color w:val="222426"/>
          <w:sz w:val="26"/>
          <w:szCs w:val="26"/>
        </w:rPr>
        <w:t xml:space="preserve"> if we setup public getter and setter methods to update (for example </w:t>
      </w:r>
      <w:r>
        <w:rPr>
          <w:rStyle w:val="HTMLCode"/>
          <w:rFonts w:ascii="Arial" w:hAnsi="Arial" w:cs="Arial"/>
          <w:color w:val="222426"/>
          <w:shd w:val="clear" w:color="auto" w:fill="EEEEEE"/>
        </w:rPr>
        <w:t xml:space="preserve">void </w:t>
      </w:r>
      <w:proofErr w:type="spellStart"/>
      <w:r>
        <w:rPr>
          <w:rStyle w:val="HTMLCode"/>
          <w:rFonts w:ascii="Arial" w:hAnsi="Arial" w:cs="Arial"/>
          <w:color w:val="222426"/>
          <w:shd w:val="clear" w:color="auto" w:fill="EEEEEE"/>
        </w:rPr>
        <w:t>setSSN</w:t>
      </w:r>
      <w:proofErr w:type="spellEnd"/>
      <w:r>
        <w:rPr>
          <w:rStyle w:val="HTMLCode"/>
          <w:rFonts w:ascii="Arial" w:hAnsi="Arial" w:cs="Arial"/>
          <w:color w:val="222426"/>
          <w:shd w:val="clear" w:color="auto" w:fill="EEEEEE"/>
        </w:rPr>
        <w:t xml:space="preserve">(int </w:t>
      </w:r>
      <w:proofErr w:type="spellStart"/>
      <w:r>
        <w:rPr>
          <w:rStyle w:val="HTMLCode"/>
          <w:rFonts w:ascii="Arial" w:hAnsi="Arial" w:cs="Arial"/>
          <w:color w:val="222426"/>
          <w:shd w:val="clear" w:color="auto" w:fill="EEEEEE"/>
        </w:rPr>
        <w:t>ssn</w:t>
      </w:r>
      <w:proofErr w:type="spellEnd"/>
      <w:r>
        <w:rPr>
          <w:rStyle w:val="HTMLCode"/>
          <w:rFonts w:ascii="Arial" w:hAnsi="Arial" w:cs="Arial"/>
          <w:color w:val="222426"/>
          <w:shd w:val="clear" w:color="auto" w:fill="EEEEEE"/>
        </w:rPr>
        <w:t>)</w:t>
      </w:r>
      <w:r>
        <w:rPr>
          <w:rFonts w:ascii="Arial" w:hAnsi="Arial" w:cs="Arial"/>
          <w:color w:val="222426"/>
          <w:sz w:val="26"/>
          <w:szCs w:val="26"/>
        </w:rPr>
        <w:t>)and read (for example  </w:t>
      </w:r>
      <w:r>
        <w:rPr>
          <w:rStyle w:val="HTMLCode"/>
          <w:rFonts w:ascii="Arial" w:hAnsi="Arial" w:cs="Arial"/>
          <w:color w:val="222426"/>
          <w:shd w:val="clear" w:color="auto" w:fill="EEEEEE"/>
        </w:rPr>
        <w:t xml:space="preserve">int </w:t>
      </w:r>
      <w:proofErr w:type="spellStart"/>
      <w:r>
        <w:rPr>
          <w:rStyle w:val="HTMLCode"/>
          <w:rFonts w:ascii="Arial" w:hAnsi="Arial" w:cs="Arial"/>
          <w:color w:val="222426"/>
          <w:shd w:val="clear" w:color="auto" w:fill="EEEEEE"/>
        </w:rPr>
        <w:t>getSSN</w:t>
      </w:r>
      <w:proofErr w:type="spellEnd"/>
      <w:r>
        <w:rPr>
          <w:rStyle w:val="HTMLCode"/>
          <w:rFonts w:ascii="Arial" w:hAnsi="Arial" w:cs="Arial"/>
          <w:color w:val="222426"/>
          <w:shd w:val="clear" w:color="auto" w:fill="EEEEEE"/>
        </w:rPr>
        <w:t>()</w:t>
      </w:r>
      <w:r>
        <w:rPr>
          <w:rFonts w:ascii="Arial" w:hAnsi="Arial" w:cs="Arial"/>
          <w:color w:val="222426"/>
          <w:sz w:val="26"/>
          <w:szCs w:val="26"/>
        </w:rPr>
        <w:t>) the private data fields then the outside class can access those private data fields via public methods.</w:t>
      </w:r>
    </w:p>
    <w:p w14:paraId="2B6B97C3" w14:textId="77777777" w:rsidR="00A25773" w:rsidRDefault="00A25773" w:rsidP="00A257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way data can only be accessed by public methods thus making the private fields and their implementation hidden for outside classes. That’s why encapsulation is known as </w:t>
      </w:r>
      <w:r>
        <w:rPr>
          <w:rStyle w:val="Strong"/>
          <w:rFonts w:ascii="Arial" w:hAnsi="Arial" w:cs="Arial"/>
          <w:color w:val="222426"/>
          <w:sz w:val="26"/>
          <w:szCs w:val="26"/>
        </w:rPr>
        <w:t>data hiding.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an example to understand this concept better.</w:t>
      </w:r>
    </w:p>
    <w:p w14:paraId="34FCA9A1" w14:textId="77777777" w:rsidR="00A25773" w:rsidRDefault="00A25773" w:rsidP="00A2577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Example of Encapsulation in Java</w:t>
      </w:r>
    </w:p>
    <w:p w14:paraId="5C044420" w14:textId="77777777" w:rsidR="00A25773" w:rsidRDefault="00A25773" w:rsidP="00A257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How to implement encapsulation in java:</w:t>
      </w:r>
      <w:r>
        <w:rPr>
          <w:rFonts w:ascii="Arial" w:hAnsi="Arial" w:cs="Arial"/>
          <w:color w:val="222426"/>
          <w:sz w:val="26"/>
          <w:szCs w:val="26"/>
        </w:rPr>
        <w:br/>
        <w:t>1) Make the instance variables private so that they cannot be accessed directly from outside the class. You can only set and get values of these variables through the methods of the class.</w:t>
      </w:r>
      <w:r>
        <w:rPr>
          <w:rFonts w:ascii="Arial" w:hAnsi="Arial" w:cs="Arial"/>
          <w:color w:val="222426"/>
          <w:sz w:val="26"/>
          <w:szCs w:val="26"/>
        </w:rPr>
        <w:br/>
        <w:t>2) Have getter and setter methods in the class to set and get the values of the fields.</w:t>
      </w:r>
    </w:p>
    <w:p w14:paraId="2AB67A22" w14:textId="77777777" w:rsidR="00A25773" w:rsidRDefault="00A25773" w:rsidP="00A2577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EncapsulationDemo</w:t>
      </w:r>
      <w:proofErr w:type="spellEnd"/>
      <w:r>
        <w:rPr>
          <w:rStyle w:val="pun"/>
          <w:rFonts w:ascii="Consolas" w:hAnsi="Consolas"/>
          <w:color w:val="000000"/>
        </w:rPr>
        <w:t>{</w:t>
      </w:r>
    </w:p>
    <w:p w14:paraId="35784384"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private</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ssn</w:t>
      </w:r>
      <w:proofErr w:type="spellEnd"/>
      <w:r>
        <w:rPr>
          <w:rStyle w:val="pun"/>
          <w:rFonts w:ascii="Consolas" w:hAnsi="Consolas"/>
          <w:color w:val="000000"/>
        </w:rPr>
        <w:t>;</w:t>
      </w:r>
    </w:p>
    <w:p w14:paraId="61C2FEA3"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private</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empName</w:t>
      </w:r>
      <w:proofErr w:type="spellEnd"/>
      <w:r>
        <w:rPr>
          <w:rStyle w:val="pun"/>
          <w:rFonts w:ascii="Consolas" w:hAnsi="Consolas"/>
          <w:color w:val="000000"/>
        </w:rPr>
        <w:t>;</w:t>
      </w:r>
    </w:p>
    <w:p w14:paraId="10AF8B55"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private</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empAge</w:t>
      </w:r>
      <w:proofErr w:type="spellEnd"/>
      <w:r>
        <w:rPr>
          <w:rStyle w:val="pun"/>
          <w:rFonts w:ascii="Consolas" w:hAnsi="Consolas"/>
          <w:color w:val="000000"/>
        </w:rPr>
        <w:t>;</w:t>
      </w:r>
    </w:p>
    <w:p w14:paraId="398106BC" w14:textId="77777777" w:rsidR="00A25773" w:rsidRDefault="00A25773" w:rsidP="00A25773">
      <w:pPr>
        <w:pStyle w:val="HTMLPreformatted"/>
        <w:shd w:val="clear" w:color="auto" w:fill="EEEEEE"/>
        <w:rPr>
          <w:rStyle w:val="pln"/>
          <w:rFonts w:ascii="Consolas" w:hAnsi="Consolas"/>
          <w:color w:val="000000"/>
        </w:rPr>
      </w:pPr>
    </w:p>
    <w:p w14:paraId="25EC1F62"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//Getter and Setter methods</w:t>
      </w:r>
    </w:p>
    <w:p w14:paraId="6E7CB835"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getEmpSSN</w:t>
      </w:r>
      <w:proofErr w:type="spellEnd"/>
      <w:r>
        <w:rPr>
          <w:rStyle w:val="pun"/>
          <w:rFonts w:ascii="Consolas" w:hAnsi="Consolas"/>
          <w:color w:val="000000"/>
        </w:rPr>
        <w:t>(){</w:t>
      </w:r>
    </w:p>
    <w:p w14:paraId="41B3BFA4"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ssn</w:t>
      </w:r>
      <w:proofErr w:type="spellEnd"/>
      <w:r>
        <w:rPr>
          <w:rStyle w:val="pun"/>
          <w:rFonts w:ascii="Consolas" w:hAnsi="Consolas"/>
          <w:color w:val="000000"/>
        </w:rPr>
        <w:t>;</w:t>
      </w:r>
    </w:p>
    <w:p w14:paraId="27CBD01F"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0FBEB0F" w14:textId="77777777" w:rsidR="00A25773" w:rsidRDefault="00A25773" w:rsidP="00A25773">
      <w:pPr>
        <w:pStyle w:val="HTMLPreformatted"/>
        <w:shd w:val="clear" w:color="auto" w:fill="EEEEEE"/>
        <w:rPr>
          <w:rStyle w:val="pln"/>
          <w:rFonts w:ascii="Consolas" w:hAnsi="Consolas"/>
          <w:color w:val="000000"/>
        </w:rPr>
      </w:pPr>
    </w:p>
    <w:p w14:paraId="6B758852"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getEmpName</w:t>
      </w:r>
      <w:proofErr w:type="spellEnd"/>
      <w:r>
        <w:rPr>
          <w:rStyle w:val="pun"/>
          <w:rFonts w:ascii="Consolas" w:hAnsi="Consolas"/>
          <w:color w:val="000000"/>
        </w:rPr>
        <w:t>(){</w:t>
      </w:r>
    </w:p>
    <w:p w14:paraId="16FBA4E2"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empName</w:t>
      </w:r>
      <w:proofErr w:type="spellEnd"/>
      <w:r>
        <w:rPr>
          <w:rStyle w:val="pun"/>
          <w:rFonts w:ascii="Consolas" w:hAnsi="Consolas"/>
          <w:color w:val="000000"/>
        </w:rPr>
        <w:t>;</w:t>
      </w:r>
    </w:p>
    <w:p w14:paraId="4EF12594"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43B7071" w14:textId="77777777" w:rsidR="00A25773" w:rsidRDefault="00A25773" w:rsidP="00A25773">
      <w:pPr>
        <w:pStyle w:val="HTMLPreformatted"/>
        <w:shd w:val="clear" w:color="auto" w:fill="EEEEEE"/>
        <w:rPr>
          <w:rStyle w:val="pln"/>
          <w:rFonts w:ascii="Consolas" w:hAnsi="Consolas"/>
          <w:color w:val="000000"/>
        </w:rPr>
      </w:pPr>
    </w:p>
    <w:p w14:paraId="47555214"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getEmpAge</w:t>
      </w:r>
      <w:proofErr w:type="spellEnd"/>
      <w:r>
        <w:rPr>
          <w:rStyle w:val="pun"/>
          <w:rFonts w:ascii="Consolas" w:hAnsi="Consolas"/>
          <w:color w:val="000000"/>
        </w:rPr>
        <w:t>(){</w:t>
      </w:r>
    </w:p>
    <w:p w14:paraId="2F3A977E"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w:t>
      </w:r>
      <w:proofErr w:type="spellStart"/>
      <w:r>
        <w:rPr>
          <w:rStyle w:val="pln"/>
          <w:rFonts w:ascii="Consolas" w:hAnsi="Consolas"/>
          <w:color w:val="000000"/>
        </w:rPr>
        <w:t>empAge</w:t>
      </w:r>
      <w:proofErr w:type="spellEnd"/>
      <w:r>
        <w:rPr>
          <w:rStyle w:val="pun"/>
          <w:rFonts w:ascii="Consolas" w:hAnsi="Consolas"/>
          <w:color w:val="000000"/>
        </w:rPr>
        <w:t>;</w:t>
      </w:r>
    </w:p>
    <w:p w14:paraId="75D28886"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8CC6F06" w14:textId="77777777" w:rsidR="00A25773" w:rsidRDefault="00A25773" w:rsidP="00A25773">
      <w:pPr>
        <w:pStyle w:val="HTMLPreformatted"/>
        <w:shd w:val="clear" w:color="auto" w:fill="EEEEEE"/>
        <w:rPr>
          <w:rStyle w:val="pln"/>
          <w:rFonts w:ascii="Consolas" w:hAnsi="Consolas"/>
          <w:color w:val="000000"/>
        </w:rPr>
      </w:pPr>
    </w:p>
    <w:p w14:paraId="45CBF3D9"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setEmpAge</w:t>
      </w:r>
      <w:proofErr w:type="spellEnd"/>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newValue</w:t>
      </w:r>
      <w:proofErr w:type="spellEnd"/>
      <w:r>
        <w:rPr>
          <w:rStyle w:val="pun"/>
          <w:rFonts w:ascii="Consolas" w:hAnsi="Consolas"/>
          <w:color w:val="000000"/>
        </w:rPr>
        <w:t>){</w:t>
      </w:r>
    </w:p>
    <w:p w14:paraId="3C56AE4A"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empAge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newValue</w:t>
      </w:r>
      <w:proofErr w:type="spellEnd"/>
      <w:r>
        <w:rPr>
          <w:rStyle w:val="pun"/>
          <w:rFonts w:ascii="Consolas" w:hAnsi="Consolas"/>
          <w:color w:val="000000"/>
        </w:rPr>
        <w:t>;</w:t>
      </w:r>
    </w:p>
    <w:p w14:paraId="64691A48"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F222E59" w14:textId="77777777" w:rsidR="00A25773" w:rsidRDefault="00A25773" w:rsidP="00A25773">
      <w:pPr>
        <w:pStyle w:val="HTMLPreformatted"/>
        <w:shd w:val="clear" w:color="auto" w:fill="EEEEEE"/>
        <w:rPr>
          <w:rStyle w:val="pln"/>
          <w:rFonts w:ascii="Consolas" w:hAnsi="Consolas"/>
          <w:color w:val="000000"/>
        </w:rPr>
      </w:pPr>
    </w:p>
    <w:p w14:paraId="4D58DF47"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setEmpName</w:t>
      </w:r>
      <w:proofErr w:type="spellEnd"/>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newValue</w:t>
      </w:r>
      <w:proofErr w:type="spellEnd"/>
      <w:r>
        <w:rPr>
          <w:rStyle w:val="pun"/>
          <w:rFonts w:ascii="Consolas" w:hAnsi="Consolas"/>
          <w:color w:val="000000"/>
        </w:rPr>
        <w:t>){</w:t>
      </w:r>
    </w:p>
    <w:p w14:paraId="657A838D"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empName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newValue</w:t>
      </w:r>
      <w:proofErr w:type="spellEnd"/>
      <w:r>
        <w:rPr>
          <w:rStyle w:val="pun"/>
          <w:rFonts w:ascii="Consolas" w:hAnsi="Consolas"/>
          <w:color w:val="000000"/>
        </w:rPr>
        <w:t>;</w:t>
      </w:r>
    </w:p>
    <w:p w14:paraId="2815B37B"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39347CE" w14:textId="77777777" w:rsidR="00A25773" w:rsidRDefault="00A25773" w:rsidP="00A25773">
      <w:pPr>
        <w:pStyle w:val="HTMLPreformatted"/>
        <w:shd w:val="clear" w:color="auto" w:fill="EEEEEE"/>
        <w:rPr>
          <w:rStyle w:val="pln"/>
          <w:rFonts w:ascii="Consolas" w:hAnsi="Consolas"/>
          <w:color w:val="000000"/>
        </w:rPr>
      </w:pPr>
    </w:p>
    <w:p w14:paraId="243686AD"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setEmpSSN</w:t>
      </w:r>
      <w:proofErr w:type="spellEnd"/>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w:t>
      </w:r>
      <w:proofErr w:type="spellStart"/>
      <w:r>
        <w:rPr>
          <w:rStyle w:val="pln"/>
          <w:rFonts w:ascii="Consolas" w:hAnsi="Consolas"/>
          <w:color w:val="000000"/>
        </w:rPr>
        <w:t>newValue</w:t>
      </w:r>
      <w:proofErr w:type="spellEnd"/>
      <w:r>
        <w:rPr>
          <w:rStyle w:val="pun"/>
          <w:rFonts w:ascii="Consolas" w:hAnsi="Consolas"/>
          <w:color w:val="000000"/>
        </w:rPr>
        <w:t>){</w:t>
      </w:r>
    </w:p>
    <w:p w14:paraId="5AD95058"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ssn</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newValue</w:t>
      </w:r>
      <w:proofErr w:type="spellEnd"/>
      <w:r>
        <w:rPr>
          <w:rStyle w:val="pun"/>
          <w:rFonts w:ascii="Consolas" w:hAnsi="Consolas"/>
          <w:color w:val="000000"/>
        </w:rPr>
        <w:t>;</w:t>
      </w:r>
    </w:p>
    <w:p w14:paraId="5DEC3455"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9A07E17" w14:textId="77777777" w:rsidR="00A25773" w:rsidRDefault="00A25773" w:rsidP="00A25773">
      <w:pPr>
        <w:pStyle w:val="HTMLPreformatted"/>
        <w:shd w:val="clear" w:color="auto" w:fill="EEEEEE"/>
        <w:rPr>
          <w:rStyle w:val="pln"/>
          <w:rFonts w:ascii="Consolas" w:hAnsi="Consolas"/>
          <w:color w:val="000000"/>
        </w:rPr>
      </w:pPr>
      <w:r>
        <w:rPr>
          <w:rStyle w:val="pun"/>
          <w:rFonts w:ascii="Consolas" w:hAnsi="Consolas"/>
          <w:color w:val="000000"/>
        </w:rPr>
        <w:t>}</w:t>
      </w:r>
    </w:p>
    <w:p w14:paraId="2D1210B3" w14:textId="77777777" w:rsidR="00A25773" w:rsidRDefault="00A25773" w:rsidP="00A25773">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EncapsTest</w:t>
      </w:r>
      <w:proofErr w:type="spellEnd"/>
      <w:r>
        <w:rPr>
          <w:rStyle w:val="pun"/>
          <w:rFonts w:ascii="Consolas" w:hAnsi="Consolas"/>
          <w:color w:val="000000"/>
        </w:rPr>
        <w:t>{</w:t>
      </w:r>
    </w:p>
    <w:p w14:paraId="29175C6D"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00417A53"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EncapsulationDemo</w:t>
      </w:r>
      <w:proofErr w:type="spellEnd"/>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EncapsulationDemo</w:t>
      </w:r>
      <w:proofErr w:type="spellEnd"/>
      <w:r>
        <w:rPr>
          <w:rStyle w:val="pun"/>
          <w:rFonts w:ascii="Consolas" w:hAnsi="Consolas"/>
          <w:color w:val="000000"/>
        </w:rPr>
        <w:t>();</w:t>
      </w:r>
    </w:p>
    <w:p w14:paraId="6AFE6285"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setEmpName</w:t>
      </w:r>
      <w:proofErr w:type="spellEnd"/>
      <w:r>
        <w:rPr>
          <w:rStyle w:val="pun"/>
          <w:rFonts w:ascii="Consolas" w:hAnsi="Consolas"/>
          <w:color w:val="000000"/>
        </w:rPr>
        <w:t>(</w:t>
      </w:r>
      <w:r>
        <w:rPr>
          <w:rStyle w:val="str"/>
          <w:rFonts w:ascii="Consolas" w:hAnsi="Consolas"/>
          <w:color w:val="800000"/>
        </w:rPr>
        <w:t>"Mario"</w:t>
      </w:r>
      <w:r>
        <w:rPr>
          <w:rStyle w:val="pun"/>
          <w:rFonts w:ascii="Consolas" w:hAnsi="Consolas"/>
          <w:color w:val="000000"/>
        </w:rPr>
        <w:t>);</w:t>
      </w:r>
    </w:p>
    <w:p w14:paraId="3C167424"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setEmpAge</w:t>
      </w:r>
      <w:proofErr w:type="spellEnd"/>
      <w:r>
        <w:rPr>
          <w:rStyle w:val="pun"/>
          <w:rFonts w:ascii="Consolas" w:hAnsi="Consolas"/>
          <w:color w:val="000000"/>
        </w:rPr>
        <w:t>(</w:t>
      </w:r>
      <w:r>
        <w:rPr>
          <w:rStyle w:val="lit"/>
          <w:rFonts w:ascii="Consolas" w:hAnsi="Consolas"/>
          <w:color w:val="800000"/>
        </w:rPr>
        <w:t>32</w:t>
      </w:r>
      <w:r>
        <w:rPr>
          <w:rStyle w:val="pun"/>
          <w:rFonts w:ascii="Consolas" w:hAnsi="Consolas"/>
          <w:color w:val="000000"/>
        </w:rPr>
        <w:t>);</w:t>
      </w:r>
    </w:p>
    <w:p w14:paraId="447259A0"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setEmpSSN</w:t>
      </w:r>
      <w:proofErr w:type="spellEnd"/>
      <w:r>
        <w:rPr>
          <w:rStyle w:val="pun"/>
          <w:rFonts w:ascii="Consolas" w:hAnsi="Consolas"/>
          <w:color w:val="000000"/>
        </w:rPr>
        <w:t>(</w:t>
      </w:r>
      <w:r>
        <w:rPr>
          <w:rStyle w:val="lit"/>
          <w:rFonts w:ascii="Consolas" w:hAnsi="Consolas"/>
          <w:color w:val="800000"/>
        </w:rPr>
        <w:t>112233</w:t>
      </w:r>
      <w:r>
        <w:rPr>
          <w:rStyle w:val="pun"/>
          <w:rFonts w:ascii="Consolas" w:hAnsi="Consolas"/>
          <w:color w:val="000000"/>
        </w:rPr>
        <w:t>);</w:t>
      </w:r>
    </w:p>
    <w:p w14:paraId="71E53314"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"Employee Name: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getEmpName</w:t>
      </w:r>
      <w:proofErr w:type="spellEnd"/>
      <w:r>
        <w:rPr>
          <w:rStyle w:val="pun"/>
          <w:rFonts w:ascii="Consolas" w:hAnsi="Consolas"/>
          <w:color w:val="000000"/>
        </w:rPr>
        <w:t>());</w:t>
      </w:r>
    </w:p>
    <w:p w14:paraId="00E56BF3"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"Employee SSN: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getEmpSSN</w:t>
      </w:r>
      <w:proofErr w:type="spellEnd"/>
      <w:r>
        <w:rPr>
          <w:rStyle w:val="pun"/>
          <w:rFonts w:ascii="Consolas" w:hAnsi="Consolas"/>
          <w:color w:val="000000"/>
        </w:rPr>
        <w:t>());</w:t>
      </w:r>
    </w:p>
    <w:p w14:paraId="7C6AE91E"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"Employee Age: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getEmpAge</w:t>
      </w:r>
      <w:proofErr w:type="spellEnd"/>
      <w:r>
        <w:rPr>
          <w:rStyle w:val="pun"/>
          <w:rFonts w:ascii="Consolas" w:hAnsi="Consolas"/>
          <w:color w:val="000000"/>
        </w:rPr>
        <w:t>());</w:t>
      </w:r>
    </w:p>
    <w:p w14:paraId="2C7E2BAC" w14:textId="77777777" w:rsidR="00A25773" w:rsidRDefault="00A25773" w:rsidP="00A2577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F5E2997" w14:textId="77777777" w:rsidR="00A25773" w:rsidRDefault="00A25773" w:rsidP="00A25773">
      <w:pPr>
        <w:pStyle w:val="HTMLPreformatted"/>
        <w:shd w:val="clear" w:color="auto" w:fill="EEEEEE"/>
        <w:rPr>
          <w:rFonts w:ascii="Consolas" w:hAnsi="Consolas"/>
          <w:color w:val="222426"/>
        </w:rPr>
      </w:pPr>
      <w:r>
        <w:rPr>
          <w:rStyle w:val="pun"/>
          <w:rFonts w:ascii="Consolas" w:hAnsi="Consolas"/>
          <w:color w:val="000000"/>
        </w:rPr>
        <w:t>}</w:t>
      </w:r>
    </w:p>
    <w:p w14:paraId="6DBD2722" w14:textId="5A6E8A54" w:rsidR="00A25773" w:rsidRDefault="00A25773"/>
    <w:p w14:paraId="36344861" w14:textId="77777777" w:rsidR="00A25773" w:rsidRDefault="00A25773" w:rsidP="00A2577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Advantages of encapsulation</w:t>
      </w:r>
    </w:p>
    <w:p w14:paraId="0EC97354" w14:textId="77777777" w:rsidR="00A25773" w:rsidRDefault="00A25773" w:rsidP="00A25773">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improves maintainability and flexibility and re-usability: for e.g. In the above code the implementation code of </w:t>
      </w:r>
      <w:r>
        <w:rPr>
          <w:rStyle w:val="HTMLCode"/>
          <w:rFonts w:ascii="Arial" w:eastAsiaTheme="majorEastAsia" w:hAnsi="Arial" w:cs="Arial"/>
          <w:color w:val="222426"/>
          <w:shd w:val="clear" w:color="auto" w:fill="EEEEEE"/>
        </w:rPr>
        <w:t xml:space="preserve">void </w:t>
      </w:r>
      <w:proofErr w:type="spellStart"/>
      <w:r>
        <w:rPr>
          <w:rStyle w:val="HTMLCode"/>
          <w:rFonts w:ascii="Arial" w:eastAsiaTheme="majorEastAsia" w:hAnsi="Arial" w:cs="Arial"/>
          <w:color w:val="222426"/>
          <w:shd w:val="clear" w:color="auto" w:fill="EEEEEE"/>
        </w:rPr>
        <w:t>setEmpName</w:t>
      </w:r>
      <w:proofErr w:type="spellEnd"/>
      <w:r>
        <w:rPr>
          <w:rStyle w:val="HTMLCode"/>
          <w:rFonts w:ascii="Arial" w:eastAsiaTheme="majorEastAsia" w:hAnsi="Arial" w:cs="Arial"/>
          <w:color w:val="222426"/>
          <w:shd w:val="clear" w:color="auto" w:fill="EEEEEE"/>
        </w:rPr>
        <w:t>(String name)</w:t>
      </w:r>
      <w:r>
        <w:rPr>
          <w:rFonts w:ascii="Arial" w:hAnsi="Arial" w:cs="Arial"/>
          <w:color w:val="222426"/>
          <w:sz w:val="26"/>
          <w:szCs w:val="26"/>
        </w:rPr>
        <w:t> and </w:t>
      </w:r>
      <w:r>
        <w:rPr>
          <w:rStyle w:val="HTMLCode"/>
          <w:rFonts w:ascii="Arial" w:eastAsiaTheme="majorEastAsia" w:hAnsi="Arial" w:cs="Arial"/>
          <w:color w:val="222426"/>
          <w:shd w:val="clear" w:color="auto" w:fill="EEEEEE"/>
        </w:rPr>
        <w:t xml:space="preserve">String </w:t>
      </w:r>
      <w:proofErr w:type="spellStart"/>
      <w:r>
        <w:rPr>
          <w:rStyle w:val="HTMLCode"/>
          <w:rFonts w:ascii="Arial" w:eastAsiaTheme="majorEastAsia" w:hAnsi="Arial" w:cs="Arial"/>
          <w:color w:val="222426"/>
          <w:shd w:val="clear" w:color="auto" w:fill="EEEEEE"/>
        </w:rPr>
        <w:t>getEmpName</w:t>
      </w:r>
      <w:proofErr w:type="spellEnd"/>
      <w:r>
        <w:rPr>
          <w:rStyle w:val="HTMLCode"/>
          <w:rFonts w:ascii="Arial" w:eastAsiaTheme="majorEastAsia" w:hAnsi="Arial" w:cs="Arial"/>
          <w:color w:val="222426"/>
          <w:shd w:val="clear" w:color="auto" w:fill="EEEEEE"/>
        </w:rPr>
        <w:t>()</w:t>
      </w:r>
      <w:r>
        <w:rPr>
          <w:rFonts w:ascii="Arial" w:hAnsi="Arial" w:cs="Arial"/>
          <w:color w:val="222426"/>
          <w:sz w:val="26"/>
          <w:szCs w:val="26"/>
        </w:rPr>
        <w:t xml:space="preserve"> can be changed at any point of time. Since the implementation is purely hidden for outside classes they would still be accessing the private field </w:t>
      </w:r>
      <w:proofErr w:type="spellStart"/>
      <w:r>
        <w:rPr>
          <w:rFonts w:ascii="Arial" w:hAnsi="Arial" w:cs="Arial"/>
          <w:color w:val="222426"/>
          <w:sz w:val="26"/>
          <w:szCs w:val="26"/>
        </w:rPr>
        <w:t>empName</w:t>
      </w:r>
      <w:proofErr w:type="spellEnd"/>
      <w:r>
        <w:rPr>
          <w:rFonts w:ascii="Arial" w:hAnsi="Arial" w:cs="Arial"/>
          <w:color w:val="222426"/>
          <w:sz w:val="26"/>
          <w:szCs w:val="26"/>
        </w:rPr>
        <w:t xml:space="preserve"> using the same methods (</w:t>
      </w:r>
      <w:proofErr w:type="spellStart"/>
      <w:r>
        <w:rPr>
          <w:rStyle w:val="HTMLCode"/>
          <w:rFonts w:ascii="Arial" w:eastAsiaTheme="majorEastAsia" w:hAnsi="Arial" w:cs="Arial"/>
          <w:color w:val="222426"/>
          <w:shd w:val="clear" w:color="auto" w:fill="EEEEEE"/>
        </w:rPr>
        <w:t>setEmpName</w:t>
      </w:r>
      <w:proofErr w:type="spellEnd"/>
      <w:r>
        <w:rPr>
          <w:rStyle w:val="HTMLCode"/>
          <w:rFonts w:ascii="Arial" w:eastAsiaTheme="majorEastAsia" w:hAnsi="Arial" w:cs="Arial"/>
          <w:color w:val="222426"/>
          <w:shd w:val="clear" w:color="auto" w:fill="EEEEEE"/>
        </w:rPr>
        <w:t>(String name)</w:t>
      </w:r>
      <w:r>
        <w:rPr>
          <w:rFonts w:ascii="Arial" w:hAnsi="Arial" w:cs="Arial"/>
          <w:color w:val="222426"/>
          <w:sz w:val="26"/>
          <w:szCs w:val="26"/>
        </w:rPr>
        <w:t> and </w:t>
      </w:r>
      <w:proofErr w:type="spellStart"/>
      <w:r>
        <w:rPr>
          <w:rStyle w:val="HTMLCode"/>
          <w:rFonts w:ascii="Arial" w:eastAsiaTheme="majorEastAsia" w:hAnsi="Arial" w:cs="Arial"/>
          <w:color w:val="222426"/>
          <w:shd w:val="clear" w:color="auto" w:fill="EEEEEE"/>
        </w:rPr>
        <w:t>getEmpName</w:t>
      </w:r>
      <w:proofErr w:type="spellEnd"/>
      <w:r>
        <w:rPr>
          <w:rStyle w:val="HTMLCode"/>
          <w:rFonts w:ascii="Arial" w:eastAsiaTheme="majorEastAsia" w:hAnsi="Arial" w:cs="Arial"/>
          <w:color w:val="222426"/>
          <w:shd w:val="clear" w:color="auto" w:fill="EEEEEE"/>
        </w:rPr>
        <w:t>()</w:t>
      </w:r>
      <w:r>
        <w:rPr>
          <w:rFonts w:ascii="Arial" w:hAnsi="Arial" w:cs="Arial"/>
          <w:color w:val="222426"/>
          <w:sz w:val="26"/>
          <w:szCs w:val="26"/>
        </w:rPr>
        <w:t>). Hence the code can be maintained at any point of time without breaking the classes that uses the code. This improves the re-usability of the underlying class.</w:t>
      </w:r>
    </w:p>
    <w:p w14:paraId="615A18EF" w14:textId="77777777" w:rsidR="00A25773" w:rsidRDefault="00A25773" w:rsidP="00A25773">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fields can be made read-only (If we don’t define setter methods in the class) or write-only (If we don’t define the getter methods in the class). For e.g. If we have a field(or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587B643C" w14:textId="77777777" w:rsidR="00A25773" w:rsidRDefault="00A25773" w:rsidP="00A25773">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User would not be knowing what is going on behind the scene. They would only be knowing that to update a field call set method and to read a field call get method but what these set and get methods are doing is purely hidden from them.</w:t>
      </w:r>
    </w:p>
    <w:p w14:paraId="10C142B8" w14:textId="77777777" w:rsidR="00A25773" w:rsidRDefault="00A25773" w:rsidP="00A257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Encapsulation is also known as “</w:t>
      </w:r>
      <w:r>
        <w:rPr>
          <w:rStyle w:val="Strong"/>
          <w:rFonts w:ascii="Arial" w:hAnsi="Arial" w:cs="Arial"/>
          <w:color w:val="222426"/>
          <w:sz w:val="26"/>
          <w:szCs w:val="26"/>
        </w:rPr>
        <w:t>data Hiding</w:t>
      </w:r>
      <w:r>
        <w:rPr>
          <w:rFonts w:ascii="Arial" w:hAnsi="Arial" w:cs="Arial"/>
          <w:color w:val="222426"/>
          <w:sz w:val="26"/>
          <w:szCs w:val="26"/>
        </w:rPr>
        <w:t>“.</w:t>
      </w:r>
    </w:p>
    <w:p w14:paraId="119C1B19" w14:textId="77777777" w:rsidR="00A25773" w:rsidRPr="00D138A2" w:rsidRDefault="00A25773" w:rsidP="00D138A2">
      <w:pPr>
        <w:pStyle w:val="Heading2"/>
        <w:shd w:val="clear" w:color="auto" w:fill="FFFFFF"/>
        <w:spacing w:before="0" w:after="240"/>
        <w:rPr>
          <w:rFonts w:ascii="Trebuchet MS" w:hAnsi="Trebuchet MS"/>
          <w:color w:val="444542"/>
          <w:sz w:val="39"/>
          <w:szCs w:val="39"/>
        </w:rPr>
      </w:pPr>
      <w:r w:rsidRPr="00D138A2">
        <w:rPr>
          <w:rFonts w:ascii="Trebuchet MS" w:hAnsi="Trebuchet MS"/>
          <w:color w:val="444542"/>
          <w:sz w:val="39"/>
          <w:szCs w:val="39"/>
        </w:rPr>
        <w:t>What is Constructor and Destructor in Java?</w:t>
      </w:r>
    </w:p>
    <w:p w14:paraId="2CC837AB" w14:textId="77777777" w:rsidR="00A25773" w:rsidRPr="00D138A2" w:rsidRDefault="00A25773" w:rsidP="00D138A2">
      <w:pPr>
        <w:shd w:val="clear" w:color="auto" w:fill="FFFFFF"/>
        <w:spacing w:before="100" w:beforeAutospacing="1" w:after="100" w:afterAutospacing="1" w:line="240" w:lineRule="auto"/>
        <w:ind w:left="600"/>
        <w:rPr>
          <w:rFonts w:ascii="Arial" w:hAnsi="Arial" w:cs="Arial"/>
          <w:color w:val="222426"/>
          <w:sz w:val="26"/>
          <w:szCs w:val="26"/>
        </w:rPr>
      </w:pPr>
      <w:r w:rsidRPr="00D138A2">
        <w:rPr>
          <w:rFonts w:ascii="Arial" w:hAnsi="Arial" w:cs="Arial"/>
          <w:color w:val="222426"/>
          <w:sz w:val="26"/>
          <w:szCs w:val="26"/>
          <w:highlight w:val="yellow"/>
        </w:rPr>
        <w:t>A constructor is used to initialize a variable that means it allocates memory for the same A constructor is nothing but automatic initialization of the object.</w:t>
      </w:r>
      <w:r w:rsidRPr="00D138A2">
        <w:rPr>
          <w:rFonts w:ascii="Arial" w:hAnsi="Arial" w:cs="Arial"/>
          <w:color w:val="222426"/>
          <w:sz w:val="26"/>
          <w:szCs w:val="26"/>
        </w:rPr>
        <w:t xml:space="preserve"> </w:t>
      </w:r>
      <w:r w:rsidRPr="00D138A2">
        <w:rPr>
          <w:rFonts w:ascii="Arial" w:hAnsi="Arial" w:cs="Arial"/>
          <w:color w:val="222426"/>
          <w:sz w:val="26"/>
          <w:szCs w:val="26"/>
          <w:highlight w:val="yellow"/>
        </w:rPr>
        <w:t>Whenever the program creates an object at that time constructor is gets called automatically</w:t>
      </w:r>
      <w:r w:rsidRPr="00D138A2">
        <w:rPr>
          <w:rFonts w:ascii="Arial" w:hAnsi="Arial" w:cs="Arial"/>
          <w:color w:val="222426"/>
          <w:sz w:val="26"/>
          <w:szCs w:val="26"/>
        </w:rPr>
        <w:t xml:space="preserve">. You don’t need to call this method explicitly. </w:t>
      </w:r>
      <w:r w:rsidRPr="00D138A2">
        <w:rPr>
          <w:rFonts w:ascii="Arial" w:hAnsi="Arial" w:cs="Arial"/>
          <w:color w:val="222426"/>
          <w:sz w:val="26"/>
          <w:szCs w:val="26"/>
          <w:highlight w:val="yellow"/>
        </w:rPr>
        <w:t>Destructor is used to free that memory allocated while initialization. Generally, in java, we don’t need to call the destructor explicitly. Java has a feature of automatic garbage collection.</w:t>
      </w:r>
    </w:p>
    <w:p w14:paraId="7D0336C8" w14:textId="77777777" w:rsidR="00D138A2" w:rsidRPr="00D138A2" w:rsidRDefault="00D138A2" w:rsidP="00D138A2">
      <w:pPr>
        <w:pStyle w:val="Heading2"/>
        <w:shd w:val="clear" w:color="auto" w:fill="FFFFFF"/>
        <w:spacing w:before="0" w:after="240"/>
        <w:rPr>
          <w:rFonts w:ascii="Trebuchet MS" w:hAnsi="Trebuchet MS"/>
          <w:color w:val="444542"/>
          <w:sz w:val="39"/>
          <w:szCs w:val="39"/>
        </w:rPr>
      </w:pPr>
      <w:r w:rsidRPr="00D138A2">
        <w:rPr>
          <w:rFonts w:ascii="Trebuchet MS" w:hAnsi="Trebuchet MS"/>
          <w:color w:val="444542"/>
          <w:sz w:val="39"/>
          <w:szCs w:val="39"/>
        </w:rPr>
        <w:t>Types of Constructor</w:t>
      </w:r>
    </w:p>
    <w:p w14:paraId="7F598E2A" w14:textId="77777777" w:rsidR="00D138A2" w:rsidRPr="00D138A2" w:rsidRDefault="00D138A2" w:rsidP="00D138A2">
      <w:pPr>
        <w:pStyle w:val="NormalWeb"/>
        <w:shd w:val="clear" w:color="auto" w:fill="FFFFFF"/>
        <w:spacing w:before="0" w:beforeAutospacing="0" w:after="332" w:afterAutospacing="0" w:line="480" w:lineRule="auto"/>
        <w:rPr>
          <w:rFonts w:ascii="Arial" w:eastAsiaTheme="minorHAnsi" w:hAnsi="Arial" w:cs="Arial"/>
          <w:color w:val="222426"/>
          <w:sz w:val="26"/>
          <w:szCs w:val="26"/>
          <w:lang w:eastAsia="en-US"/>
        </w:rPr>
      </w:pPr>
      <w:r w:rsidRPr="00D138A2">
        <w:rPr>
          <w:rFonts w:ascii="Arial" w:eastAsiaTheme="minorHAnsi" w:hAnsi="Arial" w:cs="Arial"/>
          <w:color w:val="222426"/>
          <w:sz w:val="26"/>
          <w:szCs w:val="26"/>
          <w:lang w:eastAsia="en-US"/>
        </w:rPr>
        <w:t>There are two types of constructors depending upon the type we can add and remove variables.</w:t>
      </w:r>
    </w:p>
    <w:p w14:paraId="29AFD6AC" w14:textId="77777777" w:rsidR="00D138A2" w:rsidRPr="00D138A2" w:rsidRDefault="00D138A2" w:rsidP="00D138A2">
      <w:pPr>
        <w:numPr>
          <w:ilvl w:val="0"/>
          <w:numId w:val="2"/>
        </w:numPr>
        <w:shd w:val="clear" w:color="auto" w:fill="FFFFFF"/>
        <w:spacing w:before="100" w:beforeAutospacing="1" w:after="100" w:afterAutospacing="1" w:line="480" w:lineRule="auto"/>
        <w:rPr>
          <w:rFonts w:ascii="Arial" w:hAnsi="Arial" w:cs="Arial"/>
          <w:color w:val="222426"/>
          <w:sz w:val="26"/>
          <w:szCs w:val="26"/>
        </w:rPr>
      </w:pPr>
      <w:r w:rsidRPr="00D138A2">
        <w:rPr>
          <w:rFonts w:ascii="Arial" w:hAnsi="Arial" w:cs="Arial"/>
          <w:color w:val="222426"/>
          <w:sz w:val="26"/>
          <w:szCs w:val="26"/>
        </w:rPr>
        <w:t>Default Constructor</w:t>
      </w:r>
    </w:p>
    <w:p w14:paraId="59CB503C" w14:textId="77777777" w:rsidR="00D138A2" w:rsidRPr="00D138A2" w:rsidRDefault="00D138A2" w:rsidP="00D138A2">
      <w:pPr>
        <w:numPr>
          <w:ilvl w:val="0"/>
          <w:numId w:val="2"/>
        </w:numPr>
        <w:shd w:val="clear" w:color="auto" w:fill="FFFFFF"/>
        <w:spacing w:before="100" w:beforeAutospacing="1" w:after="100" w:afterAutospacing="1" w:line="480" w:lineRule="auto"/>
        <w:rPr>
          <w:rFonts w:ascii="Arial" w:hAnsi="Arial" w:cs="Arial"/>
          <w:color w:val="222426"/>
          <w:sz w:val="26"/>
          <w:szCs w:val="26"/>
        </w:rPr>
      </w:pPr>
      <w:r w:rsidRPr="00D138A2">
        <w:rPr>
          <w:rFonts w:ascii="Arial" w:hAnsi="Arial" w:cs="Arial"/>
          <w:color w:val="222426"/>
          <w:sz w:val="26"/>
          <w:szCs w:val="26"/>
        </w:rPr>
        <w:t>Parameterized Constructor</w:t>
      </w:r>
    </w:p>
    <w:p w14:paraId="37D381D4" w14:textId="77777777" w:rsidR="00D138A2" w:rsidRDefault="00D138A2" w:rsidP="00D138A2">
      <w:pPr>
        <w:pStyle w:val="Heading5"/>
        <w:shd w:val="clear" w:color="auto" w:fill="FFFFFF"/>
        <w:spacing w:before="0" w:after="92"/>
        <w:rPr>
          <w:rFonts w:ascii="Segoe UI" w:hAnsi="Segoe UI" w:cs="Segoe UI"/>
          <w:color w:val="232C39"/>
          <w:sz w:val="34"/>
          <w:szCs w:val="34"/>
        </w:rPr>
      </w:pPr>
      <w:r>
        <w:rPr>
          <w:rFonts w:ascii="Segoe UI" w:hAnsi="Segoe UI" w:cs="Segoe UI"/>
          <w:color w:val="232C39"/>
          <w:sz w:val="34"/>
          <w:szCs w:val="34"/>
        </w:rPr>
        <w:lastRenderedPageBreak/>
        <w:t>1</w:t>
      </w:r>
      <w:r w:rsidRPr="00D138A2">
        <w:rPr>
          <w:rFonts w:ascii="Trebuchet MS" w:hAnsi="Trebuchet MS"/>
          <w:color w:val="444542"/>
          <w:sz w:val="39"/>
          <w:szCs w:val="39"/>
        </w:rPr>
        <w:t>. Default Constructor</w:t>
      </w:r>
    </w:p>
    <w:p w14:paraId="482866E0" w14:textId="77777777" w:rsidR="00D138A2" w:rsidRPr="00D138A2" w:rsidRDefault="00D138A2" w:rsidP="00D138A2">
      <w:pPr>
        <w:numPr>
          <w:ilvl w:val="0"/>
          <w:numId w:val="2"/>
        </w:numPr>
        <w:shd w:val="clear" w:color="auto" w:fill="FFFFFF"/>
        <w:spacing w:before="100" w:beforeAutospacing="1" w:after="100" w:afterAutospacing="1" w:line="480" w:lineRule="auto"/>
        <w:rPr>
          <w:rFonts w:ascii="Arial" w:hAnsi="Arial" w:cs="Arial"/>
          <w:color w:val="222426"/>
          <w:sz w:val="26"/>
          <w:szCs w:val="26"/>
        </w:rPr>
      </w:pPr>
      <w:r w:rsidRPr="00D138A2">
        <w:rPr>
          <w:rFonts w:ascii="Arial" w:hAnsi="Arial" w:cs="Arial"/>
          <w:color w:val="222426"/>
          <w:sz w:val="26"/>
          <w:szCs w:val="26"/>
        </w:rPr>
        <w:t xml:space="preserve">This is the one type of constructor. By </w:t>
      </w:r>
      <w:proofErr w:type="gramStart"/>
      <w:r w:rsidRPr="00D138A2">
        <w:rPr>
          <w:rFonts w:ascii="Arial" w:hAnsi="Arial" w:cs="Arial"/>
          <w:color w:val="222426"/>
          <w:sz w:val="26"/>
          <w:szCs w:val="26"/>
        </w:rPr>
        <w:t>default</w:t>
      </w:r>
      <w:proofErr w:type="gramEnd"/>
      <w:r w:rsidRPr="00D138A2">
        <w:rPr>
          <w:rFonts w:ascii="Arial" w:hAnsi="Arial" w:cs="Arial"/>
          <w:color w:val="222426"/>
          <w:sz w:val="26"/>
          <w:szCs w:val="26"/>
        </w:rPr>
        <w:t xml:space="preserve"> without any parameters, this constructor takes place. This constructor does not have any parameters in it.</w:t>
      </w:r>
      <w:r w:rsidRPr="00D138A2">
        <w:rPr>
          <w:rFonts w:ascii="Arial" w:hAnsi="Arial" w:cs="Arial"/>
          <w:b/>
          <w:bCs/>
          <w:color w:val="222426"/>
          <w:sz w:val="26"/>
          <w:szCs w:val="26"/>
        </w:rPr>
        <w:t> </w:t>
      </w:r>
    </w:p>
    <w:p w14:paraId="50FF7671" w14:textId="77777777" w:rsidR="00D138A2" w:rsidRPr="00D138A2" w:rsidRDefault="00D138A2" w:rsidP="00D138A2">
      <w:pPr>
        <w:numPr>
          <w:ilvl w:val="0"/>
          <w:numId w:val="2"/>
        </w:numPr>
        <w:shd w:val="clear" w:color="auto" w:fill="FFFFFF"/>
        <w:spacing w:before="100" w:beforeAutospacing="1" w:after="100" w:afterAutospacing="1" w:line="480" w:lineRule="auto"/>
        <w:rPr>
          <w:rFonts w:ascii="Arial" w:hAnsi="Arial" w:cs="Arial"/>
          <w:color w:val="222426"/>
          <w:sz w:val="26"/>
          <w:szCs w:val="26"/>
        </w:rPr>
      </w:pPr>
      <w:r w:rsidRPr="00D138A2">
        <w:rPr>
          <w:rFonts w:ascii="Arial" w:hAnsi="Arial" w:cs="Arial"/>
          <w:b/>
          <w:bCs/>
          <w:color w:val="222426"/>
          <w:sz w:val="26"/>
          <w:szCs w:val="26"/>
        </w:rPr>
        <w:t>Example: </w:t>
      </w:r>
    </w:p>
    <w:p w14:paraId="736FA96F" w14:textId="1DC4061B" w:rsidR="00D138A2" w:rsidRDefault="00D138A2" w:rsidP="00D138A2">
      <w:pPr>
        <w:numPr>
          <w:ilvl w:val="0"/>
          <w:numId w:val="2"/>
        </w:numPr>
        <w:shd w:val="clear" w:color="auto" w:fill="FFFFFF"/>
        <w:spacing w:before="100" w:beforeAutospacing="1" w:after="100" w:afterAutospacing="1" w:line="480" w:lineRule="auto"/>
        <w:rPr>
          <w:rFonts w:ascii="Arial" w:hAnsi="Arial" w:cs="Arial"/>
          <w:color w:val="222426"/>
          <w:sz w:val="26"/>
          <w:szCs w:val="26"/>
        </w:rPr>
      </w:pPr>
      <w:r w:rsidRPr="00D138A2">
        <w:rPr>
          <w:rFonts w:ascii="Arial" w:hAnsi="Arial" w:cs="Arial"/>
          <w:color w:val="222426"/>
          <w:sz w:val="26"/>
          <w:szCs w:val="26"/>
        </w:rPr>
        <w:t xml:space="preserve">Class </w:t>
      </w:r>
      <w:proofErr w:type="spellStart"/>
      <w:r w:rsidRPr="00D138A2">
        <w:rPr>
          <w:rFonts w:ascii="Arial" w:hAnsi="Arial" w:cs="Arial"/>
          <w:color w:val="222426"/>
          <w:sz w:val="26"/>
          <w:szCs w:val="26"/>
        </w:rPr>
        <w:t>Abc</w:t>
      </w:r>
      <w:proofErr w:type="spellEnd"/>
      <w:r w:rsidRPr="00D138A2">
        <w:rPr>
          <w:rFonts w:ascii="Arial" w:hAnsi="Arial" w:cs="Arial"/>
          <w:color w:val="222426"/>
          <w:sz w:val="26"/>
          <w:szCs w:val="26"/>
        </w:rPr>
        <w:t>{</w:t>
      </w:r>
      <w:r w:rsidRPr="00D138A2">
        <w:rPr>
          <w:rFonts w:ascii="Arial" w:hAnsi="Arial" w:cs="Arial"/>
          <w:color w:val="222426"/>
          <w:sz w:val="26"/>
          <w:szCs w:val="26"/>
        </w:rPr>
        <w:br/>
      </w:r>
      <w:proofErr w:type="spellStart"/>
      <w:r w:rsidRPr="00D138A2">
        <w:rPr>
          <w:rFonts w:ascii="Arial" w:hAnsi="Arial" w:cs="Arial"/>
          <w:color w:val="222426"/>
          <w:sz w:val="26"/>
          <w:szCs w:val="26"/>
        </w:rPr>
        <w:t>Abc</w:t>
      </w:r>
      <w:proofErr w:type="spellEnd"/>
      <w:r w:rsidRPr="00D138A2">
        <w:rPr>
          <w:rFonts w:ascii="Arial" w:hAnsi="Arial" w:cs="Arial"/>
          <w:color w:val="222426"/>
          <w:sz w:val="26"/>
          <w:szCs w:val="26"/>
        </w:rPr>
        <w:t>(){</w:t>
      </w:r>
      <w:r w:rsidRPr="00D138A2">
        <w:rPr>
          <w:rFonts w:ascii="Arial" w:hAnsi="Arial" w:cs="Arial"/>
          <w:color w:val="222426"/>
          <w:sz w:val="26"/>
          <w:szCs w:val="26"/>
        </w:rPr>
        <w:br/>
      </w:r>
      <w:proofErr w:type="spellStart"/>
      <w:r w:rsidRPr="00D138A2">
        <w:rPr>
          <w:rFonts w:ascii="Arial" w:hAnsi="Arial" w:cs="Arial"/>
          <w:color w:val="222426"/>
          <w:sz w:val="26"/>
          <w:szCs w:val="26"/>
        </w:rPr>
        <w:t>System.out.println</w:t>
      </w:r>
      <w:proofErr w:type="spellEnd"/>
      <w:r w:rsidRPr="00D138A2">
        <w:rPr>
          <w:rFonts w:ascii="Arial" w:hAnsi="Arial" w:cs="Arial"/>
          <w:color w:val="222426"/>
          <w:sz w:val="26"/>
          <w:szCs w:val="26"/>
        </w:rPr>
        <w:t>(“This is the example of  default constructor.”);</w:t>
      </w:r>
      <w:r w:rsidRPr="00D138A2">
        <w:rPr>
          <w:rFonts w:ascii="Arial" w:hAnsi="Arial" w:cs="Arial"/>
          <w:color w:val="222426"/>
          <w:sz w:val="26"/>
          <w:szCs w:val="26"/>
        </w:rPr>
        <w:br/>
        <w:t>}</w:t>
      </w:r>
      <w:r w:rsidRPr="00D138A2">
        <w:rPr>
          <w:rFonts w:ascii="Arial" w:hAnsi="Arial" w:cs="Arial"/>
          <w:color w:val="222426"/>
          <w:sz w:val="26"/>
          <w:szCs w:val="26"/>
        </w:rPr>
        <w:br/>
        <w:t>}</w:t>
      </w:r>
    </w:p>
    <w:p w14:paraId="2A738245" w14:textId="77777777" w:rsidR="00D138A2" w:rsidRDefault="00D138A2" w:rsidP="00D138A2">
      <w:pPr>
        <w:pStyle w:val="Heading5"/>
        <w:shd w:val="clear" w:color="auto" w:fill="FFFFFF"/>
        <w:spacing w:before="0" w:after="92"/>
        <w:rPr>
          <w:rFonts w:ascii="Segoe UI" w:hAnsi="Segoe UI" w:cs="Segoe UI"/>
          <w:color w:val="232C39"/>
          <w:sz w:val="34"/>
          <w:szCs w:val="34"/>
        </w:rPr>
      </w:pPr>
      <w:r>
        <w:rPr>
          <w:rFonts w:ascii="Segoe UI" w:hAnsi="Segoe UI" w:cs="Segoe UI"/>
          <w:color w:val="232C39"/>
          <w:sz w:val="34"/>
          <w:szCs w:val="34"/>
        </w:rPr>
        <w:t>2. Parameterized Constructor</w:t>
      </w:r>
    </w:p>
    <w:p w14:paraId="2C596A15" w14:textId="77777777" w:rsidR="00D138A2" w:rsidRPr="00D138A2" w:rsidRDefault="00D138A2" w:rsidP="00D138A2">
      <w:pPr>
        <w:pStyle w:val="NormalWeb"/>
        <w:shd w:val="clear" w:color="auto" w:fill="FFFFFF"/>
        <w:spacing w:before="0" w:beforeAutospacing="0" w:after="332" w:afterAutospacing="0" w:line="480" w:lineRule="auto"/>
        <w:rPr>
          <w:rFonts w:ascii="Arial" w:eastAsiaTheme="minorHAnsi" w:hAnsi="Arial" w:cs="Arial"/>
          <w:color w:val="222426"/>
          <w:sz w:val="26"/>
          <w:szCs w:val="26"/>
          <w:lang w:eastAsia="en-US"/>
        </w:rPr>
      </w:pPr>
      <w:r w:rsidRPr="00D138A2">
        <w:rPr>
          <w:rFonts w:ascii="Arial" w:eastAsiaTheme="minorHAnsi" w:hAnsi="Arial" w:cs="Arial"/>
          <w:color w:val="222426"/>
          <w:sz w:val="26"/>
          <w:szCs w:val="26"/>
          <w:lang w:eastAsia="en-US"/>
        </w:rPr>
        <w:t>As the name suggest parameterized constructor has some parameters or arguments at the time of initializing the object.</w:t>
      </w:r>
    </w:p>
    <w:p w14:paraId="7D47795F" w14:textId="77777777" w:rsidR="00D138A2" w:rsidRPr="00D138A2" w:rsidRDefault="00D138A2" w:rsidP="00D138A2">
      <w:pPr>
        <w:pStyle w:val="NormalWeb"/>
        <w:shd w:val="clear" w:color="auto" w:fill="FFFFFF"/>
        <w:spacing w:before="0" w:beforeAutospacing="0" w:after="332" w:afterAutospacing="0" w:line="480" w:lineRule="auto"/>
        <w:rPr>
          <w:rFonts w:ascii="Arial" w:eastAsiaTheme="minorHAnsi" w:hAnsi="Arial" w:cs="Arial"/>
          <w:color w:val="222426"/>
          <w:sz w:val="26"/>
          <w:szCs w:val="26"/>
          <w:lang w:eastAsia="en-US"/>
        </w:rPr>
      </w:pPr>
      <w:r w:rsidRPr="00D138A2">
        <w:rPr>
          <w:rFonts w:ascii="Arial" w:eastAsiaTheme="minorHAnsi" w:hAnsi="Arial" w:cs="Arial"/>
          <w:b/>
          <w:bCs/>
          <w:color w:val="222426"/>
          <w:sz w:val="26"/>
          <w:szCs w:val="26"/>
          <w:lang w:eastAsia="en-US"/>
        </w:rPr>
        <w:t>Example:</w:t>
      </w:r>
    </w:p>
    <w:p w14:paraId="3A08383C" w14:textId="2C0945AE" w:rsidR="00D138A2" w:rsidRDefault="00D138A2" w:rsidP="00D138A2">
      <w:pPr>
        <w:pStyle w:val="NormalWeb"/>
        <w:shd w:val="clear" w:color="auto" w:fill="FFFFFF"/>
        <w:spacing w:before="0" w:beforeAutospacing="0" w:after="332" w:afterAutospacing="0" w:line="480" w:lineRule="auto"/>
        <w:rPr>
          <w:rFonts w:ascii="Arial" w:eastAsiaTheme="minorHAnsi" w:hAnsi="Arial" w:cs="Arial"/>
          <w:color w:val="222426"/>
          <w:sz w:val="26"/>
          <w:szCs w:val="26"/>
          <w:lang w:eastAsia="en-US"/>
        </w:rPr>
      </w:pPr>
      <w:r w:rsidRPr="00D138A2">
        <w:rPr>
          <w:rFonts w:ascii="Arial" w:eastAsiaTheme="minorHAnsi" w:hAnsi="Arial" w:cs="Arial"/>
          <w:color w:val="222426"/>
          <w:sz w:val="26"/>
          <w:szCs w:val="26"/>
          <w:lang w:eastAsia="en-US"/>
        </w:rPr>
        <w:t>class Square{</w:t>
      </w:r>
      <w:r w:rsidRPr="00D138A2">
        <w:rPr>
          <w:rFonts w:ascii="Arial" w:eastAsiaTheme="minorHAnsi" w:hAnsi="Arial" w:cs="Arial"/>
          <w:color w:val="222426"/>
          <w:sz w:val="26"/>
          <w:szCs w:val="26"/>
          <w:lang w:eastAsia="en-US"/>
        </w:rPr>
        <w:br/>
        <w:t xml:space="preserve">int </w:t>
      </w:r>
      <w:proofErr w:type="spellStart"/>
      <w:r w:rsidRPr="00D138A2">
        <w:rPr>
          <w:rFonts w:ascii="Arial" w:eastAsiaTheme="minorHAnsi" w:hAnsi="Arial" w:cs="Arial"/>
          <w:color w:val="222426"/>
          <w:sz w:val="26"/>
          <w:szCs w:val="26"/>
          <w:lang w:eastAsia="en-US"/>
        </w:rPr>
        <w:t>width,height</w:t>
      </w:r>
      <w:proofErr w:type="spellEnd"/>
      <w:r w:rsidRPr="00D138A2">
        <w:rPr>
          <w:rFonts w:ascii="Arial" w:eastAsiaTheme="minorHAnsi" w:hAnsi="Arial" w:cs="Arial"/>
          <w:color w:val="222426"/>
          <w:sz w:val="26"/>
          <w:szCs w:val="26"/>
          <w:lang w:eastAsia="en-US"/>
        </w:rPr>
        <w:t>;</w:t>
      </w:r>
      <w:r w:rsidRPr="00D138A2">
        <w:rPr>
          <w:rFonts w:ascii="Arial" w:eastAsiaTheme="minorHAnsi" w:hAnsi="Arial" w:cs="Arial"/>
          <w:color w:val="222426"/>
          <w:sz w:val="26"/>
          <w:szCs w:val="26"/>
          <w:lang w:eastAsia="en-US"/>
        </w:rPr>
        <w:br/>
        <w:t>Square( int a , int b){</w:t>
      </w:r>
      <w:r w:rsidRPr="00D138A2">
        <w:rPr>
          <w:rFonts w:ascii="Arial" w:eastAsiaTheme="minorHAnsi" w:hAnsi="Arial" w:cs="Arial"/>
          <w:color w:val="222426"/>
          <w:sz w:val="26"/>
          <w:szCs w:val="26"/>
          <w:lang w:eastAsia="en-US"/>
        </w:rPr>
        <w:br/>
        <w:t>width = a;</w:t>
      </w:r>
      <w:r w:rsidRPr="00D138A2">
        <w:rPr>
          <w:rFonts w:ascii="Arial" w:eastAsiaTheme="minorHAnsi" w:hAnsi="Arial" w:cs="Arial"/>
          <w:color w:val="222426"/>
          <w:sz w:val="26"/>
          <w:szCs w:val="26"/>
          <w:lang w:eastAsia="en-US"/>
        </w:rPr>
        <w:br/>
        <w:t>height = b;</w:t>
      </w:r>
      <w:r w:rsidRPr="00D138A2">
        <w:rPr>
          <w:rFonts w:ascii="Arial" w:eastAsiaTheme="minorHAnsi" w:hAnsi="Arial" w:cs="Arial"/>
          <w:color w:val="222426"/>
          <w:sz w:val="26"/>
          <w:szCs w:val="26"/>
          <w:lang w:eastAsia="en-US"/>
        </w:rPr>
        <w:br/>
        <w:t>}</w:t>
      </w:r>
      <w:r w:rsidRPr="00D138A2">
        <w:rPr>
          <w:rFonts w:ascii="Arial" w:eastAsiaTheme="minorHAnsi" w:hAnsi="Arial" w:cs="Arial"/>
          <w:color w:val="222426"/>
          <w:sz w:val="26"/>
          <w:szCs w:val="26"/>
          <w:lang w:eastAsia="en-US"/>
        </w:rPr>
        <w:br/>
        <w:t>int area(){</w:t>
      </w:r>
      <w:r w:rsidRPr="00D138A2">
        <w:rPr>
          <w:rFonts w:ascii="Arial" w:eastAsiaTheme="minorHAnsi" w:hAnsi="Arial" w:cs="Arial"/>
          <w:color w:val="222426"/>
          <w:sz w:val="26"/>
          <w:szCs w:val="26"/>
          <w:lang w:eastAsia="en-US"/>
        </w:rPr>
        <w:br/>
        <w:t>return width * height;</w:t>
      </w:r>
      <w:r w:rsidRPr="00D138A2">
        <w:rPr>
          <w:rFonts w:ascii="Arial" w:eastAsiaTheme="minorHAnsi" w:hAnsi="Arial" w:cs="Arial"/>
          <w:color w:val="222426"/>
          <w:sz w:val="26"/>
          <w:szCs w:val="26"/>
          <w:lang w:eastAsia="en-US"/>
        </w:rPr>
        <w:br/>
      </w:r>
      <w:r w:rsidRPr="00D138A2">
        <w:rPr>
          <w:rFonts w:ascii="Arial" w:eastAsiaTheme="minorHAnsi" w:hAnsi="Arial" w:cs="Arial"/>
          <w:color w:val="222426"/>
          <w:sz w:val="26"/>
          <w:szCs w:val="26"/>
          <w:lang w:eastAsia="en-US"/>
        </w:rPr>
        <w:lastRenderedPageBreak/>
        <w:t>}</w:t>
      </w:r>
      <w:r w:rsidRPr="00D138A2">
        <w:rPr>
          <w:rFonts w:ascii="Arial" w:eastAsiaTheme="minorHAnsi" w:hAnsi="Arial" w:cs="Arial"/>
          <w:color w:val="222426"/>
          <w:sz w:val="26"/>
          <w:szCs w:val="26"/>
          <w:lang w:eastAsia="en-US"/>
        </w:rPr>
        <w:br/>
        <w:t>}</w:t>
      </w:r>
      <w:r w:rsidRPr="00D138A2">
        <w:rPr>
          <w:rFonts w:ascii="Arial" w:eastAsiaTheme="minorHAnsi" w:hAnsi="Arial" w:cs="Arial"/>
          <w:color w:val="222426"/>
          <w:sz w:val="26"/>
          <w:szCs w:val="26"/>
          <w:lang w:eastAsia="en-US"/>
        </w:rPr>
        <w:br/>
        <w:t>class Cal{</w:t>
      </w:r>
      <w:r w:rsidRPr="00D138A2">
        <w:rPr>
          <w:rFonts w:ascii="Arial" w:eastAsiaTheme="minorHAnsi" w:hAnsi="Arial" w:cs="Arial"/>
          <w:color w:val="222426"/>
          <w:sz w:val="26"/>
          <w:szCs w:val="26"/>
          <w:lang w:eastAsia="en-US"/>
        </w:rPr>
        <w:br/>
        <w:t xml:space="preserve">public static void main(String[] </w:t>
      </w:r>
      <w:proofErr w:type="spellStart"/>
      <w:r w:rsidRPr="00D138A2">
        <w:rPr>
          <w:rFonts w:ascii="Arial" w:eastAsiaTheme="minorHAnsi" w:hAnsi="Arial" w:cs="Arial"/>
          <w:color w:val="222426"/>
          <w:sz w:val="26"/>
          <w:szCs w:val="26"/>
          <w:lang w:eastAsia="en-US"/>
        </w:rPr>
        <w:t>args</w:t>
      </w:r>
      <w:proofErr w:type="spellEnd"/>
      <w:r w:rsidRPr="00D138A2">
        <w:rPr>
          <w:rFonts w:ascii="Arial" w:eastAsiaTheme="minorHAnsi" w:hAnsi="Arial" w:cs="Arial"/>
          <w:color w:val="222426"/>
          <w:sz w:val="26"/>
          <w:szCs w:val="26"/>
          <w:lang w:eastAsia="en-US"/>
        </w:rPr>
        <w:t>){</w:t>
      </w:r>
      <w:r w:rsidRPr="00D138A2">
        <w:rPr>
          <w:rFonts w:ascii="Arial" w:eastAsiaTheme="minorHAnsi" w:hAnsi="Arial" w:cs="Arial"/>
          <w:color w:val="222426"/>
          <w:sz w:val="26"/>
          <w:szCs w:val="26"/>
          <w:lang w:eastAsia="en-US"/>
        </w:rPr>
        <w:br/>
        <w:t>{</w:t>
      </w:r>
      <w:r w:rsidRPr="00D138A2">
        <w:rPr>
          <w:rFonts w:ascii="Arial" w:eastAsiaTheme="minorHAnsi" w:hAnsi="Arial" w:cs="Arial"/>
          <w:color w:val="222426"/>
          <w:sz w:val="26"/>
          <w:szCs w:val="26"/>
          <w:lang w:eastAsia="en-US"/>
        </w:rPr>
        <w:br/>
        <w:t>Square s1 = new Square(10,20);</w:t>
      </w:r>
      <w:r w:rsidRPr="00D138A2">
        <w:rPr>
          <w:rFonts w:ascii="Arial" w:eastAsiaTheme="minorHAnsi" w:hAnsi="Arial" w:cs="Arial"/>
          <w:color w:val="222426"/>
          <w:sz w:val="26"/>
          <w:szCs w:val="26"/>
          <w:lang w:eastAsia="en-US"/>
        </w:rPr>
        <w:br/>
        <w:t xml:space="preserve">int </w:t>
      </w:r>
      <w:proofErr w:type="spellStart"/>
      <w:r w:rsidRPr="00D138A2">
        <w:rPr>
          <w:rFonts w:ascii="Arial" w:eastAsiaTheme="minorHAnsi" w:hAnsi="Arial" w:cs="Arial"/>
          <w:color w:val="222426"/>
          <w:sz w:val="26"/>
          <w:szCs w:val="26"/>
          <w:lang w:eastAsia="en-US"/>
        </w:rPr>
        <w:t>area_of_sqaure</w:t>
      </w:r>
      <w:proofErr w:type="spellEnd"/>
      <w:r w:rsidRPr="00D138A2">
        <w:rPr>
          <w:rFonts w:ascii="Arial" w:eastAsiaTheme="minorHAnsi" w:hAnsi="Arial" w:cs="Arial"/>
          <w:color w:val="222426"/>
          <w:sz w:val="26"/>
          <w:szCs w:val="26"/>
          <w:lang w:eastAsia="en-US"/>
        </w:rPr>
        <w:t xml:space="preserve"> = s1.area();</w:t>
      </w:r>
      <w:r w:rsidRPr="00D138A2">
        <w:rPr>
          <w:rFonts w:ascii="Arial" w:eastAsiaTheme="minorHAnsi" w:hAnsi="Arial" w:cs="Arial"/>
          <w:color w:val="222426"/>
          <w:sz w:val="26"/>
          <w:szCs w:val="26"/>
          <w:lang w:eastAsia="en-US"/>
        </w:rPr>
        <w:br/>
      </w:r>
      <w:proofErr w:type="spellStart"/>
      <w:r w:rsidRPr="00D138A2">
        <w:rPr>
          <w:rFonts w:ascii="Arial" w:eastAsiaTheme="minorHAnsi" w:hAnsi="Arial" w:cs="Arial"/>
          <w:color w:val="222426"/>
          <w:sz w:val="26"/>
          <w:szCs w:val="26"/>
          <w:lang w:eastAsia="en-US"/>
        </w:rPr>
        <w:t>System.out.println</w:t>
      </w:r>
      <w:proofErr w:type="spellEnd"/>
      <w:r w:rsidRPr="00D138A2">
        <w:rPr>
          <w:rFonts w:ascii="Arial" w:eastAsiaTheme="minorHAnsi" w:hAnsi="Arial" w:cs="Arial"/>
          <w:color w:val="222426"/>
          <w:sz w:val="26"/>
          <w:szCs w:val="26"/>
          <w:lang w:eastAsia="en-US"/>
        </w:rPr>
        <w:t xml:space="preserve">("The area of square is:" + </w:t>
      </w:r>
      <w:proofErr w:type="spellStart"/>
      <w:r w:rsidRPr="00D138A2">
        <w:rPr>
          <w:rFonts w:ascii="Arial" w:eastAsiaTheme="minorHAnsi" w:hAnsi="Arial" w:cs="Arial"/>
          <w:color w:val="222426"/>
          <w:sz w:val="26"/>
          <w:szCs w:val="26"/>
          <w:lang w:eastAsia="en-US"/>
        </w:rPr>
        <w:t>area_of_sq</w:t>
      </w:r>
      <w:r w:rsidR="00D92F09">
        <w:rPr>
          <w:rFonts w:ascii="Arial" w:eastAsiaTheme="minorHAnsi" w:hAnsi="Arial" w:cs="Arial"/>
          <w:color w:val="222426"/>
          <w:sz w:val="26"/>
          <w:szCs w:val="26"/>
          <w:lang w:eastAsia="en-US"/>
        </w:rPr>
        <w:t>a</w:t>
      </w:r>
      <w:r w:rsidRPr="00D138A2">
        <w:rPr>
          <w:rFonts w:ascii="Arial" w:eastAsiaTheme="minorHAnsi" w:hAnsi="Arial" w:cs="Arial"/>
          <w:color w:val="222426"/>
          <w:sz w:val="26"/>
          <w:szCs w:val="26"/>
          <w:lang w:eastAsia="en-US"/>
        </w:rPr>
        <w:t>ure</w:t>
      </w:r>
      <w:proofErr w:type="spellEnd"/>
      <w:r w:rsidRPr="00D138A2">
        <w:rPr>
          <w:rFonts w:ascii="Arial" w:eastAsiaTheme="minorHAnsi" w:hAnsi="Arial" w:cs="Arial"/>
          <w:color w:val="222426"/>
          <w:sz w:val="26"/>
          <w:szCs w:val="26"/>
          <w:lang w:eastAsia="en-US"/>
        </w:rPr>
        <w:t>);</w:t>
      </w:r>
      <w:r w:rsidRPr="00D138A2">
        <w:rPr>
          <w:rFonts w:ascii="Arial" w:eastAsiaTheme="minorHAnsi" w:hAnsi="Arial" w:cs="Arial"/>
          <w:color w:val="222426"/>
          <w:sz w:val="26"/>
          <w:szCs w:val="26"/>
          <w:lang w:eastAsia="en-US"/>
        </w:rPr>
        <w:br/>
        <w:t>}</w:t>
      </w:r>
      <w:r w:rsidRPr="00D138A2">
        <w:rPr>
          <w:rFonts w:ascii="Arial" w:eastAsiaTheme="minorHAnsi" w:hAnsi="Arial" w:cs="Arial"/>
          <w:color w:val="222426"/>
          <w:sz w:val="26"/>
          <w:szCs w:val="26"/>
          <w:lang w:eastAsia="en-US"/>
        </w:rPr>
        <w:br/>
        <w:t>}</w:t>
      </w:r>
      <w:r w:rsidRPr="00D138A2">
        <w:rPr>
          <w:rFonts w:ascii="Arial" w:eastAsiaTheme="minorHAnsi" w:hAnsi="Arial" w:cs="Arial"/>
          <w:color w:val="222426"/>
          <w:sz w:val="26"/>
          <w:szCs w:val="26"/>
          <w:lang w:eastAsia="en-US"/>
        </w:rPr>
        <w:br/>
        <w:t>}</w:t>
      </w:r>
    </w:p>
    <w:p w14:paraId="3AB6CA17" w14:textId="77777777" w:rsidR="00D92F09" w:rsidRPr="00D92F09" w:rsidRDefault="00D92F09" w:rsidP="00D92F09">
      <w:pPr>
        <w:pStyle w:val="Heading2"/>
        <w:shd w:val="clear" w:color="auto" w:fill="FFFFFF"/>
        <w:spacing w:before="150" w:after="150"/>
        <w:rPr>
          <w:rFonts w:ascii="Segoe UI" w:hAnsi="Segoe UI" w:cs="Segoe UI"/>
          <w:color w:val="232C39"/>
          <w:sz w:val="34"/>
          <w:szCs w:val="34"/>
        </w:rPr>
      </w:pPr>
      <w:r w:rsidRPr="00D92F09">
        <w:rPr>
          <w:rFonts w:ascii="Segoe UI" w:hAnsi="Segoe UI" w:cs="Segoe UI"/>
          <w:color w:val="232C39"/>
          <w:sz w:val="34"/>
          <w:szCs w:val="34"/>
        </w:rPr>
        <w:t>Lambda Expressions</w:t>
      </w:r>
    </w:p>
    <w:p w14:paraId="61033C61" w14:textId="5DA0C1FD" w:rsidR="00F02674" w:rsidRDefault="00D92F09" w:rsidP="00D138A2">
      <w:pPr>
        <w:pStyle w:val="NormalWeb"/>
        <w:shd w:val="clear" w:color="auto" w:fill="FFFFFF"/>
        <w:spacing w:before="0" w:beforeAutospacing="0" w:after="332" w:afterAutospacing="0" w:line="480" w:lineRule="auto"/>
        <w:rPr>
          <w:rFonts w:ascii="Arial" w:eastAsiaTheme="minorHAnsi" w:hAnsi="Arial" w:cs="Arial"/>
          <w:color w:val="222426"/>
          <w:sz w:val="26"/>
          <w:szCs w:val="26"/>
          <w:lang w:eastAsia="en-US"/>
        </w:rPr>
      </w:pPr>
      <w:r w:rsidRPr="00D92F09">
        <w:rPr>
          <w:rFonts w:ascii="Arial" w:eastAsiaTheme="minorHAnsi" w:hAnsi="Arial" w:cs="Arial"/>
          <w:color w:val="222426"/>
          <w:sz w:val="26"/>
          <w:szCs w:val="26"/>
          <w:lang w:eastAsia="en-US"/>
        </w:rPr>
        <w:t xml:space="preserve">A lambda expression is a short block of code which takes in parameters and returns a value. Lambda expressions are </w:t>
      </w:r>
      <w:proofErr w:type="gramStart"/>
      <w:r w:rsidRPr="00D92F09">
        <w:rPr>
          <w:rFonts w:ascii="Arial" w:eastAsiaTheme="minorHAnsi" w:hAnsi="Arial" w:cs="Arial"/>
          <w:color w:val="222426"/>
          <w:sz w:val="26"/>
          <w:szCs w:val="26"/>
          <w:lang w:eastAsia="en-US"/>
        </w:rPr>
        <w:t>similar to</w:t>
      </w:r>
      <w:proofErr w:type="gramEnd"/>
      <w:r w:rsidRPr="00D92F09">
        <w:rPr>
          <w:rFonts w:ascii="Arial" w:eastAsiaTheme="minorHAnsi" w:hAnsi="Arial" w:cs="Arial"/>
          <w:color w:val="222426"/>
          <w:sz w:val="26"/>
          <w:szCs w:val="26"/>
          <w:lang w:eastAsia="en-US"/>
        </w:rPr>
        <w:t xml:space="preserve"> methods, but they do not need a name and they can be implemented right in the body of a method.</w:t>
      </w:r>
    </w:p>
    <w:p w14:paraId="067EE12E" w14:textId="77777777" w:rsidR="00D92F09" w:rsidRPr="00D92F09" w:rsidRDefault="00D92F09" w:rsidP="00D92F09">
      <w:pPr>
        <w:pStyle w:val="Heading2"/>
        <w:shd w:val="clear" w:color="auto" w:fill="FFFFFF"/>
        <w:spacing w:before="150" w:after="150"/>
        <w:rPr>
          <w:rFonts w:ascii="Segoe UI" w:hAnsi="Segoe UI" w:cs="Segoe UI"/>
          <w:color w:val="232C39"/>
          <w:sz w:val="34"/>
          <w:szCs w:val="34"/>
        </w:rPr>
      </w:pPr>
      <w:r w:rsidRPr="00D92F09">
        <w:rPr>
          <w:rFonts w:ascii="Segoe UI" w:hAnsi="Segoe UI" w:cs="Segoe UI"/>
          <w:color w:val="232C39"/>
          <w:sz w:val="34"/>
          <w:szCs w:val="34"/>
        </w:rPr>
        <w:t>Syntax</w:t>
      </w:r>
    </w:p>
    <w:p w14:paraId="4C9151F7" w14:textId="77777777" w:rsidR="00D92F09" w:rsidRPr="00D92F09" w:rsidRDefault="00D92F09" w:rsidP="00D92F09">
      <w:pPr>
        <w:pStyle w:val="NormalWeb"/>
        <w:shd w:val="clear" w:color="auto" w:fill="FFFFFF"/>
        <w:spacing w:before="288" w:beforeAutospacing="0" w:after="288" w:afterAutospacing="0"/>
        <w:rPr>
          <w:rFonts w:ascii="Arial" w:eastAsiaTheme="minorHAnsi" w:hAnsi="Arial" w:cs="Arial"/>
          <w:color w:val="222426"/>
          <w:sz w:val="26"/>
          <w:szCs w:val="26"/>
          <w:lang w:eastAsia="en-US"/>
        </w:rPr>
      </w:pPr>
      <w:r w:rsidRPr="00D92F09">
        <w:rPr>
          <w:rFonts w:ascii="Arial" w:eastAsiaTheme="minorHAnsi" w:hAnsi="Arial" w:cs="Arial"/>
          <w:color w:val="222426"/>
          <w:sz w:val="26"/>
          <w:szCs w:val="26"/>
          <w:lang w:eastAsia="en-US"/>
        </w:rPr>
        <w:t>The simplest lambda expression contains a single parameter and an expression:</w:t>
      </w:r>
    </w:p>
    <w:p w14:paraId="7E0249AB" w14:textId="77777777" w:rsidR="00D92F09" w:rsidRPr="00D92F09" w:rsidRDefault="00D92F09" w:rsidP="00D92F09">
      <w:pPr>
        <w:pStyle w:val="HTMLPreformatted"/>
        <w:pBdr>
          <w:left w:val="single" w:sz="24" w:space="12" w:color="4CAF50"/>
        </w:pBdr>
        <w:shd w:val="clear" w:color="auto" w:fill="F1F1F1"/>
        <w:spacing w:before="240" w:after="240"/>
        <w:rPr>
          <w:rFonts w:ascii="Arial" w:eastAsiaTheme="minorHAnsi" w:hAnsi="Arial" w:cs="Arial"/>
          <w:color w:val="222426"/>
          <w:sz w:val="26"/>
          <w:szCs w:val="26"/>
          <w:lang w:eastAsia="en-US"/>
        </w:rPr>
      </w:pPr>
      <w:r w:rsidRPr="00D92F09">
        <w:rPr>
          <w:rFonts w:ascii="Arial" w:eastAsiaTheme="minorHAnsi" w:hAnsi="Arial" w:cs="Arial"/>
          <w:i/>
          <w:iCs/>
          <w:color w:val="222426"/>
          <w:sz w:val="26"/>
          <w:szCs w:val="26"/>
          <w:lang w:eastAsia="en-US"/>
        </w:rPr>
        <w:t>parameter</w:t>
      </w:r>
      <w:r w:rsidRPr="00D92F09">
        <w:rPr>
          <w:rFonts w:ascii="Arial" w:eastAsiaTheme="minorHAnsi" w:hAnsi="Arial" w:cs="Arial"/>
          <w:color w:val="222426"/>
          <w:sz w:val="26"/>
          <w:szCs w:val="26"/>
          <w:lang w:eastAsia="en-US"/>
        </w:rPr>
        <w:t xml:space="preserve"> -&gt; </w:t>
      </w:r>
      <w:r w:rsidRPr="00D92F09">
        <w:rPr>
          <w:rFonts w:ascii="Arial" w:eastAsiaTheme="minorHAnsi" w:hAnsi="Arial" w:cs="Arial"/>
          <w:i/>
          <w:iCs/>
          <w:color w:val="222426"/>
          <w:sz w:val="26"/>
          <w:szCs w:val="26"/>
          <w:lang w:eastAsia="en-US"/>
        </w:rPr>
        <w:t>expression</w:t>
      </w:r>
    </w:p>
    <w:p w14:paraId="38D11643" w14:textId="77777777" w:rsidR="00D92F09" w:rsidRPr="00D92F09" w:rsidRDefault="00D92F09" w:rsidP="00D92F09">
      <w:pPr>
        <w:pStyle w:val="NormalWeb"/>
        <w:shd w:val="clear" w:color="auto" w:fill="FFFFFF"/>
        <w:spacing w:before="288" w:beforeAutospacing="0" w:after="288" w:afterAutospacing="0"/>
        <w:rPr>
          <w:rFonts w:ascii="Arial" w:eastAsiaTheme="minorHAnsi" w:hAnsi="Arial" w:cs="Arial"/>
          <w:color w:val="222426"/>
          <w:sz w:val="26"/>
          <w:szCs w:val="26"/>
          <w:lang w:eastAsia="en-US"/>
        </w:rPr>
      </w:pPr>
      <w:r w:rsidRPr="00D92F09">
        <w:rPr>
          <w:rFonts w:ascii="Arial" w:eastAsiaTheme="minorHAnsi" w:hAnsi="Arial" w:cs="Arial"/>
          <w:color w:val="222426"/>
          <w:sz w:val="26"/>
          <w:szCs w:val="26"/>
          <w:lang w:eastAsia="en-US"/>
        </w:rPr>
        <w:t>To use more than one parameter, wrap them in parentheses:</w:t>
      </w:r>
    </w:p>
    <w:p w14:paraId="484FECF8" w14:textId="77777777" w:rsidR="00D92F09" w:rsidRPr="00D92F09" w:rsidRDefault="00D92F09" w:rsidP="00D92F09">
      <w:pPr>
        <w:pStyle w:val="HTMLPreformatted"/>
        <w:pBdr>
          <w:left w:val="single" w:sz="24" w:space="12" w:color="4CAF50"/>
        </w:pBdr>
        <w:shd w:val="clear" w:color="auto" w:fill="F1F1F1"/>
        <w:spacing w:before="240" w:after="240"/>
        <w:rPr>
          <w:rFonts w:ascii="Arial" w:eastAsiaTheme="minorHAnsi" w:hAnsi="Arial" w:cs="Arial"/>
          <w:color w:val="222426"/>
          <w:sz w:val="26"/>
          <w:szCs w:val="26"/>
          <w:lang w:eastAsia="en-US"/>
        </w:rPr>
      </w:pPr>
      <w:r w:rsidRPr="00D92F09">
        <w:rPr>
          <w:rFonts w:ascii="Arial" w:eastAsiaTheme="minorHAnsi" w:hAnsi="Arial" w:cs="Arial"/>
          <w:color w:val="222426"/>
          <w:sz w:val="26"/>
          <w:szCs w:val="26"/>
          <w:lang w:eastAsia="en-US"/>
        </w:rPr>
        <w:t>(</w:t>
      </w:r>
      <w:r w:rsidRPr="00D92F09">
        <w:rPr>
          <w:rFonts w:ascii="Arial" w:eastAsiaTheme="minorHAnsi" w:hAnsi="Arial" w:cs="Arial"/>
          <w:i/>
          <w:iCs/>
          <w:color w:val="222426"/>
          <w:sz w:val="26"/>
          <w:szCs w:val="26"/>
          <w:lang w:eastAsia="en-US"/>
        </w:rPr>
        <w:t>parameter1</w:t>
      </w:r>
      <w:r w:rsidRPr="00D92F09">
        <w:rPr>
          <w:rFonts w:ascii="Arial" w:eastAsiaTheme="minorHAnsi" w:hAnsi="Arial" w:cs="Arial"/>
          <w:color w:val="222426"/>
          <w:sz w:val="26"/>
          <w:szCs w:val="26"/>
          <w:lang w:eastAsia="en-US"/>
        </w:rPr>
        <w:t>,</w:t>
      </w:r>
      <w:r w:rsidRPr="00D92F09">
        <w:rPr>
          <w:rFonts w:ascii="Arial" w:eastAsiaTheme="minorHAnsi" w:hAnsi="Arial" w:cs="Arial"/>
          <w:i/>
          <w:iCs/>
          <w:color w:val="222426"/>
          <w:sz w:val="26"/>
          <w:szCs w:val="26"/>
          <w:lang w:eastAsia="en-US"/>
        </w:rPr>
        <w:t xml:space="preserve"> parameter2</w:t>
      </w:r>
      <w:r w:rsidRPr="00D92F09">
        <w:rPr>
          <w:rFonts w:ascii="Arial" w:eastAsiaTheme="minorHAnsi" w:hAnsi="Arial" w:cs="Arial"/>
          <w:color w:val="222426"/>
          <w:sz w:val="26"/>
          <w:szCs w:val="26"/>
          <w:lang w:eastAsia="en-US"/>
        </w:rPr>
        <w:t xml:space="preserve">) -&gt; </w:t>
      </w:r>
      <w:r w:rsidRPr="00D92F09">
        <w:rPr>
          <w:rFonts w:ascii="Arial" w:eastAsiaTheme="minorHAnsi" w:hAnsi="Arial" w:cs="Arial"/>
          <w:i/>
          <w:iCs/>
          <w:color w:val="222426"/>
          <w:sz w:val="26"/>
          <w:szCs w:val="26"/>
          <w:lang w:eastAsia="en-US"/>
        </w:rPr>
        <w:t>expression</w:t>
      </w:r>
    </w:p>
    <w:p w14:paraId="3D42BDC3" w14:textId="77777777" w:rsidR="00D92F09" w:rsidRPr="00D92F09" w:rsidRDefault="00D92F09" w:rsidP="00D92F09">
      <w:pPr>
        <w:pStyle w:val="NormalWeb"/>
        <w:shd w:val="clear" w:color="auto" w:fill="FFFFFF"/>
        <w:spacing w:before="288" w:beforeAutospacing="0" w:after="288" w:afterAutospacing="0"/>
        <w:rPr>
          <w:rFonts w:ascii="Arial" w:eastAsiaTheme="minorHAnsi" w:hAnsi="Arial" w:cs="Arial"/>
          <w:color w:val="222426"/>
          <w:sz w:val="26"/>
          <w:szCs w:val="26"/>
          <w:lang w:eastAsia="en-US"/>
        </w:rPr>
      </w:pPr>
      <w:r w:rsidRPr="00D92F09">
        <w:rPr>
          <w:rFonts w:ascii="Arial" w:eastAsiaTheme="minorHAnsi" w:hAnsi="Arial" w:cs="Arial"/>
          <w:color w:val="222426"/>
          <w:sz w:val="26"/>
          <w:szCs w:val="26"/>
          <w:lang w:eastAsia="en-US"/>
        </w:rPr>
        <w:t xml:space="preserve">Expressions are limited. They </w:t>
      </w:r>
      <w:proofErr w:type="gramStart"/>
      <w:r w:rsidRPr="00D92F09">
        <w:rPr>
          <w:rFonts w:ascii="Arial" w:eastAsiaTheme="minorHAnsi" w:hAnsi="Arial" w:cs="Arial"/>
          <w:color w:val="222426"/>
          <w:sz w:val="26"/>
          <w:szCs w:val="26"/>
          <w:lang w:eastAsia="en-US"/>
        </w:rPr>
        <w:t>have to</w:t>
      </w:r>
      <w:proofErr w:type="gramEnd"/>
      <w:r w:rsidRPr="00D92F09">
        <w:rPr>
          <w:rFonts w:ascii="Arial" w:eastAsiaTheme="minorHAnsi" w:hAnsi="Arial" w:cs="Arial"/>
          <w:color w:val="222426"/>
          <w:sz w:val="26"/>
          <w:szCs w:val="26"/>
          <w:lang w:eastAsia="en-US"/>
        </w:rPr>
        <w:t xml:space="preserve"> immediately return a value, and they cannot contain variables, assignments or statements such as if or for. In order </w:t>
      </w:r>
      <w:r w:rsidRPr="00D92F09">
        <w:rPr>
          <w:rFonts w:ascii="Arial" w:eastAsiaTheme="minorHAnsi" w:hAnsi="Arial" w:cs="Arial"/>
          <w:color w:val="222426"/>
          <w:sz w:val="26"/>
          <w:szCs w:val="26"/>
          <w:lang w:eastAsia="en-US"/>
        </w:rPr>
        <w:lastRenderedPageBreak/>
        <w:t>to do more complex operations, a code block can be used with curly braces. If the lambda expression n</w:t>
      </w:r>
      <w:bookmarkStart w:id="1" w:name="_GoBack"/>
      <w:bookmarkEnd w:id="1"/>
      <w:r w:rsidRPr="00D92F09">
        <w:rPr>
          <w:rFonts w:ascii="Arial" w:eastAsiaTheme="minorHAnsi" w:hAnsi="Arial" w:cs="Arial"/>
          <w:color w:val="222426"/>
          <w:sz w:val="26"/>
          <w:szCs w:val="26"/>
          <w:lang w:eastAsia="en-US"/>
        </w:rPr>
        <w:t>eeds to return a value, then the code block should have a return statement.</w:t>
      </w:r>
    </w:p>
    <w:p w14:paraId="4476A93F" w14:textId="77777777" w:rsidR="00D92F09" w:rsidRPr="00D92F09" w:rsidRDefault="00D92F09" w:rsidP="00D92F09">
      <w:pPr>
        <w:pStyle w:val="HTMLPreformatted"/>
        <w:pBdr>
          <w:left w:val="single" w:sz="24" w:space="12" w:color="4CAF50"/>
        </w:pBdr>
        <w:shd w:val="clear" w:color="auto" w:fill="F1F1F1"/>
        <w:spacing w:before="240" w:after="240"/>
        <w:rPr>
          <w:rFonts w:ascii="Arial" w:eastAsiaTheme="minorHAnsi" w:hAnsi="Arial" w:cs="Arial"/>
          <w:color w:val="222426"/>
          <w:sz w:val="26"/>
          <w:szCs w:val="26"/>
          <w:lang w:eastAsia="en-US"/>
        </w:rPr>
      </w:pPr>
      <w:r w:rsidRPr="00D92F09">
        <w:rPr>
          <w:rFonts w:ascii="Arial" w:eastAsiaTheme="minorHAnsi" w:hAnsi="Arial" w:cs="Arial"/>
          <w:color w:val="222426"/>
          <w:sz w:val="26"/>
          <w:szCs w:val="26"/>
          <w:lang w:eastAsia="en-US"/>
        </w:rPr>
        <w:t>(</w:t>
      </w:r>
      <w:r w:rsidRPr="00D92F09">
        <w:rPr>
          <w:rFonts w:ascii="Arial" w:eastAsiaTheme="minorHAnsi" w:hAnsi="Arial" w:cs="Arial"/>
          <w:i/>
          <w:iCs/>
          <w:color w:val="222426"/>
          <w:sz w:val="26"/>
          <w:szCs w:val="26"/>
          <w:lang w:eastAsia="en-US"/>
        </w:rPr>
        <w:t>parameter1</w:t>
      </w:r>
      <w:r w:rsidRPr="00D92F09">
        <w:rPr>
          <w:rFonts w:ascii="Arial" w:eastAsiaTheme="minorHAnsi" w:hAnsi="Arial" w:cs="Arial"/>
          <w:color w:val="222426"/>
          <w:sz w:val="26"/>
          <w:szCs w:val="26"/>
          <w:lang w:eastAsia="en-US"/>
        </w:rPr>
        <w:t>,</w:t>
      </w:r>
      <w:r w:rsidRPr="00D92F09">
        <w:rPr>
          <w:rFonts w:ascii="Arial" w:eastAsiaTheme="minorHAnsi" w:hAnsi="Arial" w:cs="Arial"/>
          <w:i/>
          <w:iCs/>
          <w:color w:val="222426"/>
          <w:sz w:val="26"/>
          <w:szCs w:val="26"/>
          <w:lang w:eastAsia="en-US"/>
        </w:rPr>
        <w:t xml:space="preserve"> parameter2</w:t>
      </w:r>
      <w:r w:rsidRPr="00D92F09">
        <w:rPr>
          <w:rFonts w:ascii="Arial" w:eastAsiaTheme="minorHAnsi" w:hAnsi="Arial" w:cs="Arial"/>
          <w:color w:val="222426"/>
          <w:sz w:val="26"/>
          <w:szCs w:val="26"/>
          <w:lang w:eastAsia="en-US"/>
        </w:rPr>
        <w:t xml:space="preserve">) -&gt; { </w:t>
      </w:r>
      <w:r w:rsidRPr="00D92F09">
        <w:rPr>
          <w:rFonts w:ascii="Arial" w:eastAsiaTheme="minorHAnsi" w:hAnsi="Arial" w:cs="Arial"/>
          <w:i/>
          <w:iCs/>
          <w:color w:val="222426"/>
          <w:sz w:val="26"/>
          <w:szCs w:val="26"/>
          <w:lang w:eastAsia="en-US"/>
        </w:rPr>
        <w:t>code block</w:t>
      </w:r>
      <w:r w:rsidRPr="00D92F09">
        <w:rPr>
          <w:rFonts w:ascii="Arial" w:eastAsiaTheme="minorHAnsi" w:hAnsi="Arial" w:cs="Arial"/>
          <w:color w:val="222426"/>
          <w:sz w:val="26"/>
          <w:szCs w:val="26"/>
          <w:lang w:eastAsia="en-US"/>
        </w:rPr>
        <w:t xml:space="preserve"> }</w:t>
      </w:r>
    </w:p>
    <w:p w14:paraId="148FB964" w14:textId="77777777" w:rsidR="00D92F09" w:rsidRDefault="00D92F09" w:rsidP="00D92F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Pr>
          <w:rStyle w:val="HTMLCode"/>
          <w:rFonts w:ascii="Consolas" w:eastAsiaTheme="majorEastAsia" w:hAnsi="Consolas"/>
          <w:color w:val="DC143C"/>
          <w:shd w:val="clear" w:color="auto" w:fill="F1F1F1"/>
        </w:rPr>
        <w:t>Consumer</w:t>
      </w:r>
      <w:r>
        <w:rPr>
          <w:rFonts w:ascii="Verdana" w:hAnsi="Verdana"/>
          <w:color w:val="000000"/>
          <w:sz w:val="23"/>
          <w:szCs w:val="23"/>
        </w:rPr>
        <w:t> interface (found in the </w:t>
      </w:r>
      <w:proofErr w:type="spellStart"/>
      <w:r>
        <w:rPr>
          <w:rStyle w:val="HTMLCode"/>
          <w:rFonts w:ascii="Consolas" w:eastAsiaTheme="majorEastAsia" w:hAnsi="Consolas"/>
          <w:color w:val="DC143C"/>
          <w:shd w:val="clear" w:color="auto" w:fill="F1F1F1"/>
        </w:rPr>
        <w:t>java.util</w:t>
      </w:r>
      <w:proofErr w:type="spellEnd"/>
      <w:r>
        <w:rPr>
          <w:rFonts w:ascii="Verdana" w:hAnsi="Verdana"/>
          <w:color w:val="000000"/>
          <w:sz w:val="23"/>
          <w:szCs w:val="23"/>
        </w:rPr>
        <w:t> package) used by lists.</w:t>
      </w:r>
    </w:p>
    <w:p w14:paraId="68C7F8A9" w14:textId="77777777" w:rsidR="00D92F09" w:rsidRDefault="00D92F09" w:rsidP="00D92F0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9B593D" w14:textId="77777777" w:rsidR="00D92F09" w:rsidRDefault="00D92F09" w:rsidP="00D92F09">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Java's </w:t>
      </w:r>
      <w:r>
        <w:rPr>
          <w:rStyle w:val="HTMLCode"/>
          <w:rFonts w:ascii="Consolas" w:eastAsiaTheme="majorEastAsia" w:hAnsi="Consolas"/>
          <w:color w:val="DC143C"/>
          <w:shd w:val="clear" w:color="auto" w:fill="F1F1F1"/>
        </w:rPr>
        <w:t>Consumer</w:t>
      </w:r>
      <w:r>
        <w:rPr>
          <w:rFonts w:ascii="Verdana" w:hAnsi="Verdana"/>
          <w:color w:val="000000"/>
          <w:sz w:val="23"/>
          <w:szCs w:val="23"/>
        </w:rPr>
        <w:t> interface to store a lambda expression in a variable:</w:t>
      </w:r>
    </w:p>
    <w:p w14:paraId="14BB5DF1"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DD4A68"/>
          <w:sz w:val="23"/>
          <w:szCs w:val="23"/>
        </w:rPr>
        <w:t>ArrayList</w:t>
      </w:r>
      <w:proofErr w:type="spellEnd"/>
      <w:r>
        <w:rPr>
          <w:rStyle w:val="token"/>
          <w:rFonts w:ascii="Consolas" w:hAnsi="Consolas"/>
          <w:color w:val="999999"/>
          <w:sz w:val="23"/>
          <w:szCs w:val="23"/>
        </w:rPr>
        <w:t>;</w:t>
      </w:r>
    </w:p>
    <w:p w14:paraId="730FA5CA"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000000"/>
          <w:sz w:val="23"/>
          <w:szCs w:val="23"/>
        </w:rPr>
        <w:t>function</w:t>
      </w:r>
      <w:r>
        <w:rPr>
          <w:rStyle w:val="token"/>
          <w:rFonts w:ascii="Consolas" w:hAnsi="Consolas"/>
          <w:color w:val="999999"/>
          <w:sz w:val="23"/>
          <w:szCs w:val="23"/>
        </w:rPr>
        <w:t>.</w:t>
      </w:r>
      <w:r>
        <w:rPr>
          <w:rStyle w:val="token"/>
          <w:rFonts w:ascii="Consolas" w:hAnsi="Consolas"/>
          <w:color w:val="DD4A68"/>
          <w:sz w:val="23"/>
          <w:szCs w:val="23"/>
        </w:rPr>
        <w:t>Consumer</w:t>
      </w:r>
      <w:proofErr w:type="spellEnd"/>
      <w:r>
        <w:rPr>
          <w:rStyle w:val="token"/>
          <w:rFonts w:ascii="Consolas" w:hAnsi="Consolas"/>
          <w:color w:val="999999"/>
          <w:sz w:val="23"/>
          <w:szCs w:val="23"/>
        </w:rPr>
        <w:t>;</w:t>
      </w:r>
    </w:p>
    <w:p w14:paraId="3A581BE9"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p>
    <w:p w14:paraId="61339847"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365C572"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2545E3C"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ArrayList</w:t>
      </w:r>
      <w:proofErr w:type="spellEnd"/>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eastAsiaTheme="majorEastAsia" w:hAnsi="Consolas"/>
          <w:color w:val="000000"/>
          <w:sz w:val="23"/>
          <w:szCs w:val="23"/>
        </w:rPr>
        <w:t xml:space="preserve"> numbers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new</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ArrayList</w:t>
      </w:r>
      <w:proofErr w:type="spellEnd"/>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p>
    <w:p w14:paraId="39B00A00"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numbers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p>
    <w:p w14:paraId="317C728D"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numbers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990055"/>
          <w:sz w:val="23"/>
          <w:szCs w:val="23"/>
        </w:rPr>
        <w:t>9</w:t>
      </w:r>
      <w:r>
        <w:rPr>
          <w:rStyle w:val="token"/>
          <w:rFonts w:ascii="Consolas" w:hAnsi="Consolas"/>
          <w:color w:val="999999"/>
          <w:sz w:val="23"/>
          <w:szCs w:val="23"/>
        </w:rPr>
        <w:t>);</w:t>
      </w:r>
    </w:p>
    <w:p w14:paraId="0E4348D1"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numbers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p>
    <w:p w14:paraId="464D393D"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numbers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1B99C5A9"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Consumer</w:t>
      </w:r>
      <w:r>
        <w:rPr>
          <w:rStyle w:val="token"/>
          <w:rFonts w:ascii="Consolas" w:hAnsi="Consolas"/>
          <w:color w:val="999999"/>
          <w:sz w:val="23"/>
          <w:szCs w:val="23"/>
        </w:rPr>
        <w:t>&lt;</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eastAsiaTheme="majorEastAsia" w:hAnsi="Consolas"/>
          <w:color w:val="000000"/>
          <w:sz w:val="23"/>
          <w:szCs w:val="23"/>
        </w:rPr>
        <w:t xml:space="preserve"> method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5409877"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numbers</w:t>
      </w:r>
      <w:r>
        <w:rPr>
          <w:rStyle w:val="token"/>
          <w:rFonts w:ascii="Consolas" w:hAnsi="Consolas"/>
          <w:color w:val="999999"/>
          <w:sz w:val="23"/>
          <w:szCs w:val="23"/>
        </w:rPr>
        <w:t>.</w:t>
      </w:r>
      <w:r>
        <w:rPr>
          <w:rStyle w:val="token"/>
          <w:rFonts w:ascii="Consolas" w:hAnsi="Consolas"/>
          <w:color w:val="DD4A68"/>
          <w:sz w:val="23"/>
          <w:szCs w:val="23"/>
        </w:rPr>
        <w:t>forEach</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method </w:t>
      </w:r>
      <w:r>
        <w:rPr>
          <w:rStyle w:val="token"/>
          <w:rFonts w:ascii="Consolas" w:hAnsi="Consolas"/>
          <w:color w:val="999999"/>
          <w:sz w:val="23"/>
          <w:szCs w:val="23"/>
        </w:rPr>
        <w:t>);</w:t>
      </w:r>
    </w:p>
    <w:p w14:paraId="4A2616A6"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323FBD3D" w14:textId="77777777" w:rsidR="00D92F09" w:rsidRDefault="00D92F09" w:rsidP="00D92F09">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524BAC51" w14:textId="77777777" w:rsidR="00D92F09" w:rsidRDefault="00D92F09" w:rsidP="00D92F09">
      <w:pPr>
        <w:pStyle w:val="NormalWeb"/>
        <w:shd w:val="clear" w:color="auto" w:fill="F1F1F1"/>
        <w:spacing w:before="240" w:beforeAutospacing="0" w:after="240" w:afterAutospacing="0"/>
        <w:rPr>
          <w:rFonts w:ascii="Verdana" w:hAnsi="Verdana"/>
          <w:color w:val="000000"/>
          <w:sz w:val="23"/>
          <w:szCs w:val="23"/>
        </w:rPr>
      </w:pPr>
      <w:hyperlink r:id="rId21" w:tgtFrame="_blank" w:history="1">
        <w:r>
          <w:rPr>
            <w:rStyle w:val="Hyperlink"/>
            <w:rFonts w:ascii="Verdana" w:hAnsi="Verdana"/>
            <w:color w:val="FFFFFF"/>
            <w:sz w:val="23"/>
            <w:szCs w:val="23"/>
            <w:bdr w:val="none" w:sz="0" w:space="0" w:color="auto" w:frame="1"/>
            <w:shd w:val="clear" w:color="auto" w:fill="4CAF50"/>
          </w:rPr>
          <w:t>Try it Yourself »</w:t>
        </w:r>
      </w:hyperlink>
    </w:p>
    <w:p w14:paraId="3C1E937E" w14:textId="77777777" w:rsidR="00D92F09" w:rsidRDefault="00D92F09" w:rsidP="00D92F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lambda expression in a method, the method should have a parameter with a single-method interface as its type. Calling the interface's method will run the lambda expression:</w:t>
      </w:r>
    </w:p>
    <w:p w14:paraId="7C0D0A1C" w14:textId="77777777" w:rsidR="00D92F09" w:rsidRDefault="00D92F09" w:rsidP="00D92F0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B49BD00" w14:textId="77777777" w:rsidR="00D92F09" w:rsidRDefault="00D92F09" w:rsidP="00D92F09">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method which takes a lambda expression as a parameter:</w:t>
      </w:r>
    </w:p>
    <w:p w14:paraId="76E460F8"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interface</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StringFunction</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3268FE3C"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str</w:t>
      </w:r>
      <w:r>
        <w:rPr>
          <w:rStyle w:val="token"/>
          <w:rFonts w:ascii="Consolas" w:hAnsi="Consolas"/>
          <w:color w:val="999999"/>
          <w:sz w:val="23"/>
          <w:szCs w:val="23"/>
        </w:rPr>
        <w:t>);</w:t>
      </w:r>
    </w:p>
    <w:p w14:paraId="00EE0C42"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Fonts w:ascii="Consolas" w:hAnsi="Consolas"/>
          <w:color w:val="000000"/>
          <w:sz w:val="23"/>
          <w:szCs w:val="23"/>
        </w:rPr>
        <w:t>}</w:t>
      </w:r>
    </w:p>
    <w:p w14:paraId="4758E5E4"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p>
    <w:p w14:paraId="38783239"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62B8434"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E7BB460"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StringFunction</w:t>
      </w:r>
      <w:proofErr w:type="spellEnd"/>
      <w:r>
        <w:rPr>
          <w:rStyle w:val="HTMLCode"/>
          <w:rFonts w:ascii="Consolas" w:eastAsiaTheme="majorEastAsia" w:hAnsi="Consolas"/>
          <w:color w:val="000000"/>
          <w:sz w:val="23"/>
          <w:szCs w:val="23"/>
        </w:rPr>
        <w:t xml:space="preserve"> exclaim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14:paraId="6AC3BFE2"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StringFunction</w:t>
      </w:r>
      <w:proofErr w:type="spellEnd"/>
      <w:r>
        <w:rPr>
          <w:rStyle w:val="HTMLCode"/>
          <w:rFonts w:ascii="Consolas" w:eastAsiaTheme="majorEastAsia" w:hAnsi="Consolas"/>
          <w:color w:val="000000"/>
          <w:sz w:val="23"/>
          <w:szCs w:val="23"/>
        </w:rPr>
        <w:t xml:space="preserve"> ask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p>
    <w:p w14:paraId="72A5286D"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printFormatted</w:t>
      </w:r>
      <w:proofErr w:type="spellEnd"/>
      <w:r>
        <w:rPr>
          <w:rStyle w:val="token"/>
          <w:rFonts w:ascii="Consolas" w:hAnsi="Consolas"/>
          <w:color w:val="999999"/>
          <w:sz w:val="23"/>
          <w:szCs w:val="23"/>
        </w:rPr>
        <w:t>(</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exclaim</w:t>
      </w:r>
      <w:r>
        <w:rPr>
          <w:rStyle w:val="token"/>
          <w:rFonts w:ascii="Consolas" w:hAnsi="Consolas"/>
          <w:color w:val="999999"/>
          <w:sz w:val="23"/>
          <w:szCs w:val="23"/>
        </w:rPr>
        <w:t>);</w:t>
      </w:r>
    </w:p>
    <w:p w14:paraId="450CC9F2"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printFormatted</w:t>
      </w:r>
      <w:proofErr w:type="spellEnd"/>
      <w:r>
        <w:rPr>
          <w:rStyle w:val="token"/>
          <w:rFonts w:ascii="Consolas" w:hAnsi="Consolas"/>
          <w:color w:val="999999"/>
          <w:sz w:val="23"/>
          <w:szCs w:val="23"/>
        </w:rPr>
        <w:t>(</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ask</w:t>
      </w:r>
      <w:r>
        <w:rPr>
          <w:rStyle w:val="token"/>
          <w:rFonts w:ascii="Consolas" w:hAnsi="Consolas"/>
          <w:color w:val="999999"/>
          <w:sz w:val="23"/>
          <w:szCs w:val="23"/>
        </w:rPr>
        <w:t>);</w:t>
      </w:r>
    </w:p>
    <w:p w14:paraId="16AC1592"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Fonts w:ascii="Consolas" w:hAnsi="Consolas"/>
          <w:color w:val="000000"/>
          <w:sz w:val="23"/>
          <w:szCs w:val="23"/>
        </w:rPr>
        <w:t>}</w:t>
      </w:r>
    </w:p>
    <w:p w14:paraId="62C42E8B"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printFormatted</w:t>
      </w:r>
      <w:proofErr w:type="spellEnd"/>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str</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StringFunction</w:t>
      </w:r>
      <w:proofErr w:type="spellEnd"/>
      <w:r>
        <w:rPr>
          <w:rStyle w:val="HTMLCode"/>
          <w:rFonts w:ascii="Consolas" w:eastAsiaTheme="majorEastAsia" w:hAnsi="Consolas"/>
          <w:color w:val="000000"/>
          <w:sz w:val="23"/>
          <w:szCs w:val="23"/>
        </w:rPr>
        <w:t xml:space="preserve"> format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B3A86A8"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result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format</w:t>
      </w:r>
      <w:r>
        <w:rPr>
          <w:rStyle w:val="token"/>
          <w:rFonts w:ascii="Consolas" w:hAnsi="Consolas"/>
          <w:color w:val="999999"/>
          <w:sz w:val="23"/>
          <w:szCs w:val="23"/>
        </w:rPr>
        <w:t>.</w:t>
      </w:r>
      <w:r>
        <w:rPr>
          <w:rStyle w:val="token"/>
          <w:rFonts w:ascii="Consolas" w:hAnsi="Consolas"/>
          <w:color w:val="DD4A68"/>
          <w:sz w:val="23"/>
          <w:szCs w:val="23"/>
        </w:rPr>
        <w:t>run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str</w:t>
      </w:r>
      <w:r>
        <w:rPr>
          <w:rStyle w:val="token"/>
          <w:rFonts w:ascii="Consolas" w:hAnsi="Consolas"/>
          <w:color w:val="999999"/>
          <w:sz w:val="23"/>
          <w:szCs w:val="23"/>
        </w:rPr>
        <w:t>);</w:t>
      </w:r>
    </w:p>
    <w:p w14:paraId="2F4C8DAF"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result</w:t>
      </w:r>
      <w:r>
        <w:rPr>
          <w:rStyle w:val="token"/>
          <w:rFonts w:ascii="Consolas" w:hAnsi="Consolas"/>
          <w:color w:val="999999"/>
          <w:sz w:val="23"/>
          <w:szCs w:val="23"/>
        </w:rPr>
        <w:t>);</w:t>
      </w:r>
    </w:p>
    <w:p w14:paraId="26E44453" w14:textId="77777777" w:rsidR="00D92F09" w:rsidRDefault="00D92F09" w:rsidP="00D92F09">
      <w:pPr>
        <w:pStyle w:val="HTMLPreformatted"/>
        <w:pBdr>
          <w:left w:val="single" w:sz="24" w:space="12" w:color="4CAF50"/>
        </w:pBdr>
        <w:shd w:val="clear" w:color="auto" w:fill="F1F1F1"/>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Fonts w:ascii="Consolas" w:hAnsi="Consolas"/>
          <w:color w:val="000000"/>
          <w:sz w:val="23"/>
          <w:szCs w:val="23"/>
        </w:rPr>
        <w:t>}</w:t>
      </w:r>
    </w:p>
    <w:p w14:paraId="1E1DDE26" w14:textId="77777777" w:rsidR="00D92F09" w:rsidRDefault="00D92F09" w:rsidP="00D92F09">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7B3EDE33" w14:textId="77777777" w:rsidR="00D92F09" w:rsidRPr="00D138A2" w:rsidRDefault="00D92F09" w:rsidP="00D138A2">
      <w:pPr>
        <w:pStyle w:val="NormalWeb"/>
        <w:shd w:val="clear" w:color="auto" w:fill="FFFFFF"/>
        <w:spacing w:before="0" w:beforeAutospacing="0" w:after="332" w:afterAutospacing="0" w:line="480" w:lineRule="auto"/>
        <w:rPr>
          <w:rFonts w:ascii="Arial" w:eastAsiaTheme="minorHAnsi" w:hAnsi="Arial" w:cs="Arial"/>
          <w:color w:val="222426"/>
          <w:sz w:val="26"/>
          <w:szCs w:val="26"/>
          <w:lang w:eastAsia="en-US"/>
        </w:rPr>
      </w:pPr>
    </w:p>
    <w:p w14:paraId="5A7DE562" w14:textId="77777777" w:rsidR="00D138A2" w:rsidRPr="00D138A2" w:rsidRDefault="00D138A2" w:rsidP="00D138A2">
      <w:pPr>
        <w:shd w:val="clear" w:color="auto" w:fill="FFFFFF"/>
        <w:spacing w:before="100" w:beforeAutospacing="1" w:after="100" w:afterAutospacing="1" w:line="480" w:lineRule="auto"/>
        <w:rPr>
          <w:rFonts w:ascii="Arial" w:hAnsi="Arial" w:cs="Arial"/>
          <w:color w:val="222426"/>
          <w:sz w:val="26"/>
          <w:szCs w:val="26"/>
        </w:rPr>
      </w:pPr>
    </w:p>
    <w:p w14:paraId="5DBD97BF" w14:textId="77777777" w:rsidR="00A25773" w:rsidRDefault="00A25773"/>
    <w:sectPr w:rsidR="00A2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F4C17"/>
    <w:multiLevelType w:val="multilevel"/>
    <w:tmpl w:val="9DE6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21B1F"/>
    <w:multiLevelType w:val="multilevel"/>
    <w:tmpl w:val="6E5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TG2NDKzNDW0MDBS0lEKTi0uzszPAykwrgUA0ZQq5SwAAAA="/>
  </w:docVars>
  <w:rsids>
    <w:rsidRoot w:val="007869FB"/>
    <w:rsid w:val="001677BA"/>
    <w:rsid w:val="0019379A"/>
    <w:rsid w:val="001C7B1C"/>
    <w:rsid w:val="00301954"/>
    <w:rsid w:val="00326F86"/>
    <w:rsid w:val="00371FD3"/>
    <w:rsid w:val="003E67CD"/>
    <w:rsid w:val="00405B11"/>
    <w:rsid w:val="004F48A6"/>
    <w:rsid w:val="005209E4"/>
    <w:rsid w:val="00555F0A"/>
    <w:rsid w:val="00556884"/>
    <w:rsid w:val="00626EA0"/>
    <w:rsid w:val="00686342"/>
    <w:rsid w:val="00712605"/>
    <w:rsid w:val="0071571B"/>
    <w:rsid w:val="007469FE"/>
    <w:rsid w:val="007869FB"/>
    <w:rsid w:val="009271D3"/>
    <w:rsid w:val="00971C04"/>
    <w:rsid w:val="00A25773"/>
    <w:rsid w:val="00B0780A"/>
    <w:rsid w:val="00B63F40"/>
    <w:rsid w:val="00D138A2"/>
    <w:rsid w:val="00D22C4C"/>
    <w:rsid w:val="00D92F09"/>
    <w:rsid w:val="00DE4474"/>
    <w:rsid w:val="00E6474D"/>
    <w:rsid w:val="00F02674"/>
    <w:rsid w:val="00F6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FDB4"/>
  <w15:chartTrackingRefBased/>
  <w15:docId w15:val="{A0ACF3A8-1CDC-48BC-B1FF-613F4E28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26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3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38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38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8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6F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3F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71FD3"/>
    <w:rPr>
      <w:color w:val="0000FF"/>
      <w:u w:val="single"/>
    </w:rPr>
  </w:style>
  <w:style w:type="character" w:styleId="HTMLCode">
    <w:name w:val="HTML Code"/>
    <w:basedOn w:val="DefaultParagraphFont"/>
    <w:uiPriority w:val="99"/>
    <w:semiHidden/>
    <w:unhideWhenUsed/>
    <w:rsid w:val="00371F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C4C"/>
    <w:rPr>
      <w:rFonts w:ascii="Courier New" w:eastAsia="Times New Roman" w:hAnsi="Courier New" w:cs="Courier New"/>
      <w:sz w:val="20"/>
      <w:szCs w:val="20"/>
      <w:lang w:eastAsia="en-IN"/>
    </w:rPr>
  </w:style>
  <w:style w:type="character" w:customStyle="1" w:styleId="kwd">
    <w:name w:val="kwd"/>
    <w:basedOn w:val="DefaultParagraphFont"/>
    <w:rsid w:val="00D22C4C"/>
  </w:style>
  <w:style w:type="character" w:customStyle="1" w:styleId="pln">
    <w:name w:val="pln"/>
    <w:basedOn w:val="DefaultParagraphFont"/>
    <w:rsid w:val="00D22C4C"/>
  </w:style>
  <w:style w:type="character" w:customStyle="1" w:styleId="typ">
    <w:name w:val="typ"/>
    <w:basedOn w:val="DefaultParagraphFont"/>
    <w:rsid w:val="00D22C4C"/>
  </w:style>
  <w:style w:type="character" w:customStyle="1" w:styleId="pun">
    <w:name w:val="pun"/>
    <w:basedOn w:val="DefaultParagraphFont"/>
    <w:rsid w:val="00D22C4C"/>
  </w:style>
  <w:style w:type="character" w:customStyle="1" w:styleId="str">
    <w:name w:val="str"/>
    <w:basedOn w:val="DefaultParagraphFont"/>
    <w:rsid w:val="00D22C4C"/>
  </w:style>
  <w:style w:type="paragraph" w:styleId="NormalWeb">
    <w:name w:val="Normal (Web)"/>
    <w:basedOn w:val="Normal"/>
    <w:uiPriority w:val="99"/>
    <w:semiHidden/>
    <w:unhideWhenUsed/>
    <w:rsid w:val="00326F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326F86"/>
  </w:style>
  <w:style w:type="character" w:styleId="Strong">
    <w:name w:val="Strong"/>
    <w:basedOn w:val="DefaultParagraphFont"/>
    <w:uiPriority w:val="22"/>
    <w:qFormat/>
    <w:rsid w:val="00326F86"/>
    <w:rPr>
      <w:b/>
      <w:bCs/>
    </w:rPr>
  </w:style>
  <w:style w:type="character" w:customStyle="1" w:styleId="com">
    <w:name w:val="com"/>
    <w:basedOn w:val="DefaultParagraphFont"/>
    <w:rsid w:val="0071571B"/>
  </w:style>
  <w:style w:type="character" w:customStyle="1" w:styleId="entry-author-name">
    <w:name w:val="entry-author-name"/>
    <w:basedOn w:val="DefaultParagraphFont"/>
    <w:rsid w:val="00712605"/>
  </w:style>
  <w:style w:type="character" w:customStyle="1" w:styleId="entry-categories">
    <w:name w:val="entry-categories"/>
    <w:basedOn w:val="DefaultParagraphFont"/>
    <w:rsid w:val="00712605"/>
  </w:style>
  <w:style w:type="paragraph" w:customStyle="1" w:styleId="entry-meta">
    <w:name w:val="entry-meta"/>
    <w:basedOn w:val="Normal"/>
    <w:rsid w:val="0071260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2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138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38A2"/>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D92F09"/>
    <w:rPr>
      <w:i/>
      <w:iCs/>
    </w:rPr>
  </w:style>
  <w:style w:type="character" w:customStyle="1" w:styleId="token">
    <w:name w:val="token"/>
    <w:basedOn w:val="DefaultParagraphFont"/>
    <w:rsid w:val="00D92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936">
      <w:bodyDiv w:val="1"/>
      <w:marLeft w:val="0"/>
      <w:marRight w:val="0"/>
      <w:marTop w:val="0"/>
      <w:marBottom w:val="0"/>
      <w:divBdr>
        <w:top w:val="none" w:sz="0" w:space="0" w:color="auto"/>
        <w:left w:val="none" w:sz="0" w:space="0" w:color="auto"/>
        <w:bottom w:val="none" w:sz="0" w:space="0" w:color="auto"/>
        <w:right w:val="none" w:sz="0" w:space="0" w:color="auto"/>
      </w:divBdr>
    </w:div>
    <w:div w:id="83889701">
      <w:bodyDiv w:val="1"/>
      <w:marLeft w:val="0"/>
      <w:marRight w:val="0"/>
      <w:marTop w:val="0"/>
      <w:marBottom w:val="0"/>
      <w:divBdr>
        <w:top w:val="none" w:sz="0" w:space="0" w:color="auto"/>
        <w:left w:val="none" w:sz="0" w:space="0" w:color="auto"/>
        <w:bottom w:val="none" w:sz="0" w:space="0" w:color="auto"/>
        <w:right w:val="none" w:sz="0" w:space="0" w:color="auto"/>
      </w:divBdr>
    </w:div>
    <w:div w:id="199978055">
      <w:bodyDiv w:val="1"/>
      <w:marLeft w:val="0"/>
      <w:marRight w:val="0"/>
      <w:marTop w:val="0"/>
      <w:marBottom w:val="0"/>
      <w:divBdr>
        <w:top w:val="none" w:sz="0" w:space="0" w:color="auto"/>
        <w:left w:val="none" w:sz="0" w:space="0" w:color="auto"/>
        <w:bottom w:val="none" w:sz="0" w:space="0" w:color="auto"/>
        <w:right w:val="none" w:sz="0" w:space="0" w:color="auto"/>
      </w:divBdr>
    </w:div>
    <w:div w:id="372928095">
      <w:bodyDiv w:val="1"/>
      <w:marLeft w:val="0"/>
      <w:marRight w:val="0"/>
      <w:marTop w:val="0"/>
      <w:marBottom w:val="0"/>
      <w:divBdr>
        <w:top w:val="none" w:sz="0" w:space="0" w:color="auto"/>
        <w:left w:val="none" w:sz="0" w:space="0" w:color="auto"/>
        <w:bottom w:val="none" w:sz="0" w:space="0" w:color="auto"/>
        <w:right w:val="none" w:sz="0" w:space="0" w:color="auto"/>
      </w:divBdr>
    </w:div>
    <w:div w:id="461967976">
      <w:bodyDiv w:val="1"/>
      <w:marLeft w:val="0"/>
      <w:marRight w:val="0"/>
      <w:marTop w:val="0"/>
      <w:marBottom w:val="0"/>
      <w:divBdr>
        <w:top w:val="none" w:sz="0" w:space="0" w:color="auto"/>
        <w:left w:val="none" w:sz="0" w:space="0" w:color="auto"/>
        <w:bottom w:val="none" w:sz="0" w:space="0" w:color="auto"/>
        <w:right w:val="none" w:sz="0" w:space="0" w:color="auto"/>
      </w:divBdr>
    </w:div>
    <w:div w:id="488253098">
      <w:bodyDiv w:val="1"/>
      <w:marLeft w:val="0"/>
      <w:marRight w:val="0"/>
      <w:marTop w:val="0"/>
      <w:marBottom w:val="0"/>
      <w:divBdr>
        <w:top w:val="none" w:sz="0" w:space="0" w:color="auto"/>
        <w:left w:val="none" w:sz="0" w:space="0" w:color="auto"/>
        <w:bottom w:val="none" w:sz="0" w:space="0" w:color="auto"/>
        <w:right w:val="none" w:sz="0" w:space="0" w:color="auto"/>
      </w:divBdr>
    </w:div>
    <w:div w:id="523598841">
      <w:bodyDiv w:val="1"/>
      <w:marLeft w:val="0"/>
      <w:marRight w:val="0"/>
      <w:marTop w:val="0"/>
      <w:marBottom w:val="0"/>
      <w:divBdr>
        <w:top w:val="none" w:sz="0" w:space="0" w:color="auto"/>
        <w:left w:val="none" w:sz="0" w:space="0" w:color="auto"/>
        <w:bottom w:val="none" w:sz="0" w:space="0" w:color="auto"/>
        <w:right w:val="none" w:sz="0" w:space="0" w:color="auto"/>
      </w:divBdr>
    </w:div>
    <w:div w:id="557203861">
      <w:bodyDiv w:val="1"/>
      <w:marLeft w:val="0"/>
      <w:marRight w:val="0"/>
      <w:marTop w:val="0"/>
      <w:marBottom w:val="0"/>
      <w:divBdr>
        <w:top w:val="none" w:sz="0" w:space="0" w:color="auto"/>
        <w:left w:val="none" w:sz="0" w:space="0" w:color="auto"/>
        <w:bottom w:val="none" w:sz="0" w:space="0" w:color="auto"/>
        <w:right w:val="none" w:sz="0" w:space="0" w:color="auto"/>
      </w:divBdr>
    </w:div>
    <w:div w:id="586423546">
      <w:bodyDiv w:val="1"/>
      <w:marLeft w:val="0"/>
      <w:marRight w:val="0"/>
      <w:marTop w:val="0"/>
      <w:marBottom w:val="0"/>
      <w:divBdr>
        <w:top w:val="none" w:sz="0" w:space="0" w:color="auto"/>
        <w:left w:val="none" w:sz="0" w:space="0" w:color="auto"/>
        <w:bottom w:val="none" w:sz="0" w:space="0" w:color="auto"/>
        <w:right w:val="none" w:sz="0" w:space="0" w:color="auto"/>
      </w:divBdr>
    </w:div>
    <w:div w:id="588928630">
      <w:bodyDiv w:val="1"/>
      <w:marLeft w:val="0"/>
      <w:marRight w:val="0"/>
      <w:marTop w:val="0"/>
      <w:marBottom w:val="0"/>
      <w:divBdr>
        <w:top w:val="none" w:sz="0" w:space="0" w:color="auto"/>
        <w:left w:val="none" w:sz="0" w:space="0" w:color="auto"/>
        <w:bottom w:val="none" w:sz="0" w:space="0" w:color="auto"/>
        <w:right w:val="none" w:sz="0" w:space="0" w:color="auto"/>
      </w:divBdr>
    </w:div>
    <w:div w:id="611548097">
      <w:bodyDiv w:val="1"/>
      <w:marLeft w:val="0"/>
      <w:marRight w:val="0"/>
      <w:marTop w:val="0"/>
      <w:marBottom w:val="0"/>
      <w:divBdr>
        <w:top w:val="none" w:sz="0" w:space="0" w:color="auto"/>
        <w:left w:val="none" w:sz="0" w:space="0" w:color="auto"/>
        <w:bottom w:val="none" w:sz="0" w:space="0" w:color="auto"/>
        <w:right w:val="none" w:sz="0" w:space="0" w:color="auto"/>
      </w:divBdr>
    </w:div>
    <w:div w:id="615143637">
      <w:bodyDiv w:val="1"/>
      <w:marLeft w:val="0"/>
      <w:marRight w:val="0"/>
      <w:marTop w:val="0"/>
      <w:marBottom w:val="0"/>
      <w:divBdr>
        <w:top w:val="none" w:sz="0" w:space="0" w:color="auto"/>
        <w:left w:val="none" w:sz="0" w:space="0" w:color="auto"/>
        <w:bottom w:val="none" w:sz="0" w:space="0" w:color="auto"/>
        <w:right w:val="none" w:sz="0" w:space="0" w:color="auto"/>
      </w:divBdr>
    </w:div>
    <w:div w:id="657657339">
      <w:bodyDiv w:val="1"/>
      <w:marLeft w:val="0"/>
      <w:marRight w:val="0"/>
      <w:marTop w:val="0"/>
      <w:marBottom w:val="0"/>
      <w:divBdr>
        <w:top w:val="none" w:sz="0" w:space="0" w:color="auto"/>
        <w:left w:val="none" w:sz="0" w:space="0" w:color="auto"/>
        <w:bottom w:val="none" w:sz="0" w:space="0" w:color="auto"/>
        <w:right w:val="none" w:sz="0" w:space="0" w:color="auto"/>
      </w:divBdr>
    </w:div>
    <w:div w:id="752432033">
      <w:bodyDiv w:val="1"/>
      <w:marLeft w:val="0"/>
      <w:marRight w:val="0"/>
      <w:marTop w:val="0"/>
      <w:marBottom w:val="0"/>
      <w:divBdr>
        <w:top w:val="none" w:sz="0" w:space="0" w:color="auto"/>
        <w:left w:val="none" w:sz="0" w:space="0" w:color="auto"/>
        <w:bottom w:val="none" w:sz="0" w:space="0" w:color="auto"/>
        <w:right w:val="none" w:sz="0" w:space="0" w:color="auto"/>
      </w:divBdr>
    </w:div>
    <w:div w:id="791945234">
      <w:bodyDiv w:val="1"/>
      <w:marLeft w:val="0"/>
      <w:marRight w:val="0"/>
      <w:marTop w:val="0"/>
      <w:marBottom w:val="0"/>
      <w:divBdr>
        <w:top w:val="none" w:sz="0" w:space="0" w:color="auto"/>
        <w:left w:val="none" w:sz="0" w:space="0" w:color="auto"/>
        <w:bottom w:val="none" w:sz="0" w:space="0" w:color="auto"/>
        <w:right w:val="none" w:sz="0" w:space="0" w:color="auto"/>
      </w:divBdr>
    </w:div>
    <w:div w:id="797381451">
      <w:bodyDiv w:val="1"/>
      <w:marLeft w:val="0"/>
      <w:marRight w:val="0"/>
      <w:marTop w:val="0"/>
      <w:marBottom w:val="0"/>
      <w:divBdr>
        <w:top w:val="none" w:sz="0" w:space="0" w:color="auto"/>
        <w:left w:val="none" w:sz="0" w:space="0" w:color="auto"/>
        <w:bottom w:val="none" w:sz="0" w:space="0" w:color="auto"/>
        <w:right w:val="none" w:sz="0" w:space="0" w:color="auto"/>
      </w:divBdr>
      <w:divsChild>
        <w:div w:id="473106680">
          <w:marLeft w:val="-300"/>
          <w:marRight w:val="-300"/>
          <w:marTop w:val="360"/>
          <w:marBottom w:val="360"/>
          <w:divBdr>
            <w:top w:val="none" w:sz="0" w:space="0" w:color="auto"/>
            <w:left w:val="none" w:sz="0" w:space="0" w:color="auto"/>
            <w:bottom w:val="none" w:sz="0" w:space="0" w:color="auto"/>
            <w:right w:val="none" w:sz="0" w:space="0" w:color="auto"/>
          </w:divBdr>
        </w:div>
        <w:div w:id="488257374">
          <w:marLeft w:val="-300"/>
          <w:marRight w:val="-300"/>
          <w:marTop w:val="360"/>
          <w:marBottom w:val="360"/>
          <w:divBdr>
            <w:top w:val="none" w:sz="0" w:space="0" w:color="auto"/>
            <w:left w:val="none" w:sz="0" w:space="0" w:color="auto"/>
            <w:bottom w:val="none" w:sz="0" w:space="0" w:color="auto"/>
            <w:right w:val="none" w:sz="0" w:space="0" w:color="auto"/>
          </w:divBdr>
        </w:div>
      </w:divsChild>
    </w:div>
    <w:div w:id="898858955">
      <w:bodyDiv w:val="1"/>
      <w:marLeft w:val="0"/>
      <w:marRight w:val="0"/>
      <w:marTop w:val="0"/>
      <w:marBottom w:val="0"/>
      <w:divBdr>
        <w:top w:val="none" w:sz="0" w:space="0" w:color="auto"/>
        <w:left w:val="none" w:sz="0" w:space="0" w:color="auto"/>
        <w:bottom w:val="none" w:sz="0" w:space="0" w:color="auto"/>
        <w:right w:val="none" w:sz="0" w:space="0" w:color="auto"/>
      </w:divBdr>
    </w:div>
    <w:div w:id="988903854">
      <w:bodyDiv w:val="1"/>
      <w:marLeft w:val="0"/>
      <w:marRight w:val="0"/>
      <w:marTop w:val="0"/>
      <w:marBottom w:val="0"/>
      <w:divBdr>
        <w:top w:val="none" w:sz="0" w:space="0" w:color="auto"/>
        <w:left w:val="none" w:sz="0" w:space="0" w:color="auto"/>
        <w:bottom w:val="none" w:sz="0" w:space="0" w:color="auto"/>
        <w:right w:val="none" w:sz="0" w:space="0" w:color="auto"/>
      </w:divBdr>
    </w:div>
    <w:div w:id="1023169307">
      <w:bodyDiv w:val="1"/>
      <w:marLeft w:val="0"/>
      <w:marRight w:val="0"/>
      <w:marTop w:val="0"/>
      <w:marBottom w:val="0"/>
      <w:divBdr>
        <w:top w:val="none" w:sz="0" w:space="0" w:color="auto"/>
        <w:left w:val="none" w:sz="0" w:space="0" w:color="auto"/>
        <w:bottom w:val="none" w:sz="0" w:space="0" w:color="auto"/>
        <w:right w:val="none" w:sz="0" w:space="0" w:color="auto"/>
      </w:divBdr>
    </w:div>
    <w:div w:id="1085960637">
      <w:bodyDiv w:val="1"/>
      <w:marLeft w:val="0"/>
      <w:marRight w:val="0"/>
      <w:marTop w:val="0"/>
      <w:marBottom w:val="0"/>
      <w:divBdr>
        <w:top w:val="none" w:sz="0" w:space="0" w:color="auto"/>
        <w:left w:val="none" w:sz="0" w:space="0" w:color="auto"/>
        <w:bottom w:val="none" w:sz="0" w:space="0" w:color="auto"/>
        <w:right w:val="none" w:sz="0" w:space="0" w:color="auto"/>
      </w:divBdr>
    </w:div>
    <w:div w:id="1133909070">
      <w:bodyDiv w:val="1"/>
      <w:marLeft w:val="0"/>
      <w:marRight w:val="0"/>
      <w:marTop w:val="0"/>
      <w:marBottom w:val="0"/>
      <w:divBdr>
        <w:top w:val="none" w:sz="0" w:space="0" w:color="auto"/>
        <w:left w:val="none" w:sz="0" w:space="0" w:color="auto"/>
        <w:bottom w:val="none" w:sz="0" w:space="0" w:color="auto"/>
        <w:right w:val="none" w:sz="0" w:space="0" w:color="auto"/>
      </w:divBdr>
    </w:div>
    <w:div w:id="1171024438">
      <w:bodyDiv w:val="1"/>
      <w:marLeft w:val="0"/>
      <w:marRight w:val="0"/>
      <w:marTop w:val="0"/>
      <w:marBottom w:val="0"/>
      <w:divBdr>
        <w:top w:val="none" w:sz="0" w:space="0" w:color="auto"/>
        <w:left w:val="none" w:sz="0" w:space="0" w:color="auto"/>
        <w:bottom w:val="none" w:sz="0" w:space="0" w:color="auto"/>
        <w:right w:val="none" w:sz="0" w:space="0" w:color="auto"/>
      </w:divBdr>
    </w:div>
    <w:div w:id="1461996744">
      <w:bodyDiv w:val="1"/>
      <w:marLeft w:val="0"/>
      <w:marRight w:val="0"/>
      <w:marTop w:val="0"/>
      <w:marBottom w:val="0"/>
      <w:divBdr>
        <w:top w:val="none" w:sz="0" w:space="0" w:color="auto"/>
        <w:left w:val="none" w:sz="0" w:space="0" w:color="auto"/>
        <w:bottom w:val="none" w:sz="0" w:space="0" w:color="auto"/>
        <w:right w:val="none" w:sz="0" w:space="0" w:color="auto"/>
      </w:divBdr>
      <w:divsChild>
        <w:div w:id="118162223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526165636">
      <w:bodyDiv w:val="1"/>
      <w:marLeft w:val="0"/>
      <w:marRight w:val="0"/>
      <w:marTop w:val="0"/>
      <w:marBottom w:val="0"/>
      <w:divBdr>
        <w:top w:val="none" w:sz="0" w:space="0" w:color="auto"/>
        <w:left w:val="none" w:sz="0" w:space="0" w:color="auto"/>
        <w:bottom w:val="none" w:sz="0" w:space="0" w:color="auto"/>
        <w:right w:val="none" w:sz="0" w:space="0" w:color="auto"/>
      </w:divBdr>
    </w:div>
    <w:div w:id="1608587448">
      <w:bodyDiv w:val="1"/>
      <w:marLeft w:val="0"/>
      <w:marRight w:val="0"/>
      <w:marTop w:val="0"/>
      <w:marBottom w:val="0"/>
      <w:divBdr>
        <w:top w:val="none" w:sz="0" w:space="0" w:color="auto"/>
        <w:left w:val="none" w:sz="0" w:space="0" w:color="auto"/>
        <w:bottom w:val="none" w:sz="0" w:space="0" w:color="auto"/>
        <w:right w:val="none" w:sz="0" w:space="0" w:color="auto"/>
      </w:divBdr>
    </w:div>
    <w:div w:id="1642155709">
      <w:bodyDiv w:val="1"/>
      <w:marLeft w:val="0"/>
      <w:marRight w:val="0"/>
      <w:marTop w:val="0"/>
      <w:marBottom w:val="0"/>
      <w:divBdr>
        <w:top w:val="none" w:sz="0" w:space="0" w:color="auto"/>
        <w:left w:val="none" w:sz="0" w:space="0" w:color="auto"/>
        <w:bottom w:val="none" w:sz="0" w:space="0" w:color="auto"/>
        <w:right w:val="none" w:sz="0" w:space="0" w:color="auto"/>
      </w:divBdr>
    </w:div>
    <w:div w:id="1682271437">
      <w:bodyDiv w:val="1"/>
      <w:marLeft w:val="0"/>
      <w:marRight w:val="0"/>
      <w:marTop w:val="0"/>
      <w:marBottom w:val="0"/>
      <w:divBdr>
        <w:top w:val="none" w:sz="0" w:space="0" w:color="auto"/>
        <w:left w:val="none" w:sz="0" w:space="0" w:color="auto"/>
        <w:bottom w:val="none" w:sz="0" w:space="0" w:color="auto"/>
        <w:right w:val="none" w:sz="0" w:space="0" w:color="auto"/>
      </w:divBdr>
    </w:div>
    <w:div w:id="1716655602">
      <w:bodyDiv w:val="1"/>
      <w:marLeft w:val="0"/>
      <w:marRight w:val="0"/>
      <w:marTop w:val="0"/>
      <w:marBottom w:val="0"/>
      <w:divBdr>
        <w:top w:val="none" w:sz="0" w:space="0" w:color="auto"/>
        <w:left w:val="none" w:sz="0" w:space="0" w:color="auto"/>
        <w:bottom w:val="none" w:sz="0" w:space="0" w:color="auto"/>
        <w:right w:val="none" w:sz="0" w:space="0" w:color="auto"/>
      </w:divBdr>
      <w:divsChild>
        <w:div w:id="739910075">
          <w:marLeft w:val="-300"/>
          <w:marRight w:val="-300"/>
          <w:marTop w:val="360"/>
          <w:marBottom w:val="360"/>
          <w:divBdr>
            <w:top w:val="none" w:sz="0" w:space="0" w:color="auto"/>
            <w:left w:val="none" w:sz="0" w:space="0" w:color="auto"/>
            <w:bottom w:val="none" w:sz="0" w:space="0" w:color="auto"/>
            <w:right w:val="none" w:sz="0" w:space="0" w:color="auto"/>
          </w:divBdr>
        </w:div>
        <w:div w:id="143275666">
          <w:marLeft w:val="-300"/>
          <w:marRight w:val="-300"/>
          <w:marTop w:val="360"/>
          <w:marBottom w:val="360"/>
          <w:divBdr>
            <w:top w:val="none" w:sz="0" w:space="0" w:color="auto"/>
            <w:left w:val="none" w:sz="0" w:space="0" w:color="auto"/>
            <w:bottom w:val="none" w:sz="0" w:space="0" w:color="auto"/>
            <w:right w:val="none" w:sz="0" w:space="0" w:color="auto"/>
          </w:divBdr>
        </w:div>
        <w:div w:id="90055842">
          <w:marLeft w:val="-300"/>
          <w:marRight w:val="-300"/>
          <w:marTop w:val="360"/>
          <w:marBottom w:val="360"/>
          <w:divBdr>
            <w:top w:val="none" w:sz="0" w:space="0" w:color="auto"/>
            <w:left w:val="none" w:sz="0" w:space="0" w:color="auto"/>
            <w:bottom w:val="none" w:sz="0" w:space="0" w:color="auto"/>
            <w:right w:val="none" w:sz="0" w:space="0" w:color="auto"/>
          </w:divBdr>
        </w:div>
      </w:divsChild>
    </w:div>
    <w:div w:id="1737430661">
      <w:bodyDiv w:val="1"/>
      <w:marLeft w:val="0"/>
      <w:marRight w:val="0"/>
      <w:marTop w:val="0"/>
      <w:marBottom w:val="0"/>
      <w:divBdr>
        <w:top w:val="none" w:sz="0" w:space="0" w:color="auto"/>
        <w:left w:val="none" w:sz="0" w:space="0" w:color="auto"/>
        <w:bottom w:val="none" w:sz="0" w:space="0" w:color="auto"/>
        <w:right w:val="none" w:sz="0" w:space="0" w:color="auto"/>
      </w:divBdr>
    </w:div>
    <w:div w:id="1815565452">
      <w:bodyDiv w:val="1"/>
      <w:marLeft w:val="0"/>
      <w:marRight w:val="0"/>
      <w:marTop w:val="0"/>
      <w:marBottom w:val="0"/>
      <w:divBdr>
        <w:top w:val="none" w:sz="0" w:space="0" w:color="auto"/>
        <w:left w:val="none" w:sz="0" w:space="0" w:color="auto"/>
        <w:bottom w:val="none" w:sz="0" w:space="0" w:color="auto"/>
        <w:right w:val="none" w:sz="0" w:space="0" w:color="auto"/>
      </w:divBdr>
    </w:div>
    <w:div w:id="1833791833">
      <w:bodyDiv w:val="1"/>
      <w:marLeft w:val="0"/>
      <w:marRight w:val="0"/>
      <w:marTop w:val="0"/>
      <w:marBottom w:val="0"/>
      <w:divBdr>
        <w:top w:val="none" w:sz="0" w:space="0" w:color="auto"/>
        <w:left w:val="none" w:sz="0" w:space="0" w:color="auto"/>
        <w:bottom w:val="none" w:sz="0" w:space="0" w:color="auto"/>
        <w:right w:val="none" w:sz="0" w:space="0" w:color="auto"/>
      </w:divBdr>
      <w:divsChild>
        <w:div w:id="82983578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851799613">
      <w:bodyDiv w:val="1"/>
      <w:marLeft w:val="0"/>
      <w:marRight w:val="0"/>
      <w:marTop w:val="0"/>
      <w:marBottom w:val="0"/>
      <w:divBdr>
        <w:top w:val="none" w:sz="0" w:space="0" w:color="auto"/>
        <w:left w:val="none" w:sz="0" w:space="0" w:color="auto"/>
        <w:bottom w:val="none" w:sz="0" w:space="0" w:color="auto"/>
        <w:right w:val="none" w:sz="0" w:space="0" w:color="auto"/>
      </w:divBdr>
      <w:divsChild>
        <w:div w:id="1984263296">
          <w:marLeft w:val="0"/>
          <w:marRight w:val="0"/>
          <w:marTop w:val="0"/>
          <w:marBottom w:val="0"/>
          <w:divBdr>
            <w:top w:val="none" w:sz="0" w:space="0" w:color="auto"/>
            <w:left w:val="none" w:sz="0" w:space="0" w:color="auto"/>
            <w:bottom w:val="none" w:sz="0" w:space="0" w:color="auto"/>
            <w:right w:val="none" w:sz="0" w:space="0" w:color="auto"/>
          </w:divBdr>
          <w:divsChild>
            <w:div w:id="191601371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901361046">
      <w:bodyDiv w:val="1"/>
      <w:marLeft w:val="0"/>
      <w:marRight w:val="0"/>
      <w:marTop w:val="0"/>
      <w:marBottom w:val="0"/>
      <w:divBdr>
        <w:top w:val="none" w:sz="0" w:space="0" w:color="auto"/>
        <w:left w:val="none" w:sz="0" w:space="0" w:color="auto"/>
        <w:bottom w:val="none" w:sz="0" w:space="0" w:color="auto"/>
        <w:right w:val="none" w:sz="0" w:space="0" w:color="auto"/>
      </w:divBdr>
    </w:div>
    <w:div w:id="1934976257">
      <w:bodyDiv w:val="1"/>
      <w:marLeft w:val="0"/>
      <w:marRight w:val="0"/>
      <w:marTop w:val="0"/>
      <w:marBottom w:val="0"/>
      <w:divBdr>
        <w:top w:val="none" w:sz="0" w:space="0" w:color="auto"/>
        <w:left w:val="none" w:sz="0" w:space="0" w:color="auto"/>
        <w:bottom w:val="none" w:sz="0" w:space="0" w:color="auto"/>
        <w:right w:val="none" w:sz="0" w:space="0" w:color="auto"/>
      </w:divBdr>
    </w:div>
    <w:div w:id="1996835285">
      <w:bodyDiv w:val="1"/>
      <w:marLeft w:val="0"/>
      <w:marRight w:val="0"/>
      <w:marTop w:val="0"/>
      <w:marBottom w:val="0"/>
      <w:divBdr>
        <w:top w:val="none" w:sz="0" w:space="0" w:color="auto"/>
        <w:left w:val="none" w:sz="0" w:space="0" w:color="auto"/>
        <w:bottom w:val="none" w:sz="0" w:space="0" w:color="auto"/>
        <w:right w:val="none" w:sz="0" w:space="0" w:color="auto"/>
      </w:divBdr>
      <w:divsChild>
        <w:div w:id="49657729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96239583">
      <w:bodyDiv w:val="1"/>
      <w:marLeft w:val="0"/>
      <w:marRight w:val="0"/>
      <w:marTop w:val="0"/>
      <w:marBottom w:val="0"/>
      <w:divBdr>
        <w:top w:val="none" w:sz="0" w:space="0" w:color="auto"/>
        <w:left w:val="none" w:sz="0" w:space="0" w:color="auto"/>
        <w:bottom w:val="none" w:sz="0" w:space="0" w:color="auto"/>
        <w:right w:val="none" w:sz="0" w:space="0" w:color="auto"/>
      </w:divBdr>
    </w:div>
    <w:div w:id="2110268463">
      <w:bodyDiv w:val="1"/>
      <w:marLeft w:val="0"/>
      <w:marRight w:val="0"/>
      <w:marTop w:val="0"/>
      <w:marBottom w:val="0"/>
      <w:divBdr>
        <w:top w:val="none" w:sz="0" w:space="0" w:color="auto"/>
        <w:left w:val="none" w:sz="0" w:space="0" w:color="auto"/>
        <w:bottom w:val="none" w:sz="0" w:space="0" w:color="auto"/>
        <w:right w:val="none" w:sz="0" w:space="0" w:color="auto"/>
      </w:divBdr>
    </w:div>
    <w:div w:id="213347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method-overriding-in-java-with-example/" TargetMode="External"/><Relationship Id="rId13" Type="http://schemas.openxmlformats.org/officeDocument/2006/relationships/hyperlink" Target="https://beginnersbook.com/category/oops-concept/" TargetMode="External"/><Relationship Id="rId18" Type="http://schemas.openxmlformats.org/officeDocument/2006/relationships/hyperlink" Target="https://beginnersbook.com/2013/03/inheritance-in-java/" TargetMode="External"/><Relationship Id="rId3" Type="http://schemas.openxmlformats.org/officeDocument/2006/relationships/settings" Target="settings.xml"/><Relationship Id="rId21" Type="http://schemas.openxmlformats.org/officeDocument/2006/relationships/hyperlink" Target="https://www.w3schools.com/java/tryjava.asp?filename=demo_lambda2" TargetMode="External"/><Relationship Id="rId7" Type="http://schemas.openxmlformats.org/officeDocument/2006/relationships/hyperlink" Target="https://beginnersbook.com/2013/05/method-overloading/" TargetMode="External"/><Relationship Id="rId12" Type="http://schemas.openxmlformats.org/officeDocument/2006/relationships/hyperlink" Target="https://beginnersbook.com/2013/03/inheritance-in-java/" TargetMode="External"/><Relationship Id="rId17" Type="http://schemas.openxmlformats.org/officeDocument/2006/relationships/hyperlink" Target="https://beginnersbook.com/2013/04/java-static-dynamic-binding/" TargetMode="External"/><Relationship Id="rId2" Type="http://schemas.openxmlformats.org/officeDocument/2006/relationships/styles" Target="styles.xml"/><Relationship Id="rId16" Type="http://schemas.openxmlformats.org/officeDocument/2006/relationships/hyperlink" Target="https://beginnersbook.com/2013/03/polymorphism-in-java/" TargetMode="External"/><Relationship Id="rId20" Type="http://schemas.openxmlformats.org/officeDocument/2006/relationships/hyperlink" Target="https://beginnersbook.com/2013/05/java-access-modifiers/" TargetMode="External"/><Relationship Id="rId1" Type="http://schemas.openxmlformats.org/officeDocument/2006/relationships/numbering" Target="numbering.xml"/><Relationship Id="rId6" Type="http://schemas.openxmlformats.org/officeDocument/2006/relationships/hyperlink" Target="https://beginnersbook.com/2013/03/inheritance-in-java/" TargetMode="External"/><Relationship Id="rId11" Type="http://schemas.openxmlformats.org/officeDocument/2006/relationships/hyperlink" Target="https://beginnersbook.com/2014/01/method-overriding-in-java-with-example/" TargetMode="External"/><Relationship Id="rId5" Type="http://schemas.openxmlformats.org/officeDocument/2006/relationships/hyperlink" Target="https://beginnersbook.com/2013/04/oops-concepts/" TargetMode="External"/><Relationship Id="rId15" Type="http://schemas.openxmlformats.org/officeDocument/2006/relationships/hyperlink" Target="https://beginnersbook.com/2013/04/runtime-compile-time-polymorphism/" TargetMode="External"/><Relationship Id="rId23" Type="http://schemas.openxmlformats.org/officeDocument/2006/relationships/theme" Target="theme/theme1.xml"/><Relationship Id="rId10" Type="http://schemas.openxmlformats.org/officeDocument/2006/relationships/hyperlink" Target="https://beginnersbook.com/2013/05/method-overloading/" TargetMode="External"/><Relationship Id="rId19" Type="http://schemas.openxmlformats.org/officeDocument/2006/relationships/hyperlink" Target="https://beginnersbook.com/2014/01/abstract-method-with-examples-in-java/" TargetMode="External"/><Relationship Id="rId4" Type="http://schemas.openxmlformats.org/officeDocument/2006/relationships/webSettings" Target="webSettings.xml"/><Relationship Id="rId9" Type="http://schemas.openxmlformats.org/officeDocument/2006/relationships/hyperlink" Target="https://beginnersbook.com/2013/04/runtime-compile-time-polymorphism/" TargetMode="External"/><Relationship Id="rId14" Type="http://schemas.openxmlformats.org/officeDocument/2006/relationships/hyperlink" Target="https://beginnersbook.com/2013/05/constructor-overload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27</Pages>
  <Words>5482</Words>
  <Characters>31249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Lolage</dc:creator>
  <cp:keywords/>
  <dc:description/>
  <cp:lastModifiedBy>Yogesh Lolage</cp:lastModifiedBy>
  <cp:revision>28</cp:revision>
  <dcterms:created xsi:type="dcterms:W3CDTF">2020-11-12T11:33:00Z</dcterms:created>
  <dcterms:modified xsi:type="dcterms:W3CDTF">2020-12-03T06:40:00Z</dcterms:modified>
</cp:coreProperties>
</file>